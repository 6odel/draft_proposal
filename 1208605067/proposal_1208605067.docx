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D7C" w:rsidRPr="003E44CB" w:rsidRDefault="008A7D7C" w:rsidP="008A7D7C">
      <w:pPr>
        <w:autoSpaceDE w:val="0"/>
        <w:autoSpaceDN w:val="0"/>
        <w:adjustRightInd w:val="0"/>
        <w:spacing w:after="0" w:line="360" w:lineRule="auto"/>
        <w:jc w:val="center"/>
        <w:rPr>
          <w:rFonts w:ascii="Times New Roman" w:hAnsi="Times New Roman"/>
          <w:sz w:val="28"/>
          <w:szCs w:val="28"/>
        </w:rPr>
      </w:pPr>
      <w:r>
        <w:rPr>
          <w:rFonts w:ascii="Times New Roman" w:hAnsi="Times New Roman"/>
          <w:sz w:val="32"/>
          <w:szCs w:val="32"/>
        </w:rPr>
        <w:t>PROPOSAL TUGAS AKHIR</w:t>
      </w:r>
    </w:p>
    <w:p w:rsidR="0036027F" w:rsidRPr="003E44CB" w:rsidRDefault="00BC3522" w:rsidP="0036027F">
      <w:pPr>
        <w:autoSpaceDE w:val="0"/>
        <w:autoSpaceDN w:val="0"/>
        <w:adjustRightInd w:val="0"/>
        <w:spacing w:after="0" w:line="360" w:lineRule="auto"/>
        <w:jc w:val="center"/>
        <w:rPr>
          <w:rFonts w:ascii="Times New Roman" w:hAnsi="Times New Roman"/>
          <w:sz w:val="28"/>
          <w:szCs w:val="28"/>
        </w:rPr>
      </w:pPr>
      <w:r w:rsidRPr="003E44CB">
        <w:rPr>
          <w:rFonts w:ascii="Times New Roman" w:hAnsi="Times New Roman"/>
          <w:sz w:val="28"/>
          <w:szCs w:val="28"/>
        </w:rPr>
        <w:t xml:space="preserve">Sistem Informasi Palang Merah Indonesia </w:t>
      </w:r>
      <w:r w:rsidR="003E44CB" w:rsidRPr="003E44CB">
        <w:rPr>
          <w:rFonts w:ascii="Times New Roman" w:hAnsi="Times New Roman"/>
          <w:sz w:val="28"/>
          <w:szCs w:val="28"/>
        </w:rPr>
        <w:t xml:space="preserve">Menggunakan </w:t>
      </w:r>
      <w:r w:rsidR="003E44CB">
        <w:rPr>
          <w:rFonts w:ascii="Times New Roman" w:hAnsi="Times New Roman" w:cs="Times New Roman"/>
          <w:sz w:val="28"/>
          <w:szCs w:val="28"/>
        </w:rPr>
        <w:t xml:space="preserve">Penerapan </w:t>
      </w:r>
      <w:r w:rsidR="00C23DDA">
        <w:rPr>
          <w:rFonts w:ascii="Times New Roman" w:hAnsi="Times New Roman" w:cs="Times New Roman"/>
          <w:sz w:val="28"/>
          <w:szCs w:val="28"/>
        </w:rPr>
        <w:t>Arsitektur Multi-Tier Dengan DCOM</w:t>
      </w:r>
    </w:p>
    <w:p w:rsidR="00F62176" w:rsidRDefault="00F62176" w:rsidP="008A7D7C">
      <w:pPr>
        <w:autoSpaceDE w:val="0"/>
        <w:autoSpaceDN w:val="0"/>
        <w:adjustRightInd w:val="0"/>
        <w:spacing w:after="0" w:line="360" w:lineRule="auto"/>
        <w:jc w:val="center"/>
        <w:rPr>
          <w:rFonts w:ascii="Times New Roman" w:hAnsi="Times New Roman"/>
          <w:sz w:val="34"/>
          <w:szCs w:val="34"/>
        </w:rPr>
      </w:pPr>
    </w:p>
    <w:p w:rsidR="00B16F52" w:rsidRPr="00B16F52" w:rsidRDefault="00B16F52" w:rsidP="008A7D7C">
      <w:pPr>
        <w:autoSpaceDE w:val="0"/>
        <w:autoSpaceDN w:val="0"/>
        <w:adjustRightInd w:val="0"/>
        <w:spacing w:after="0" w:line="360" w:lineRule="auto"/>
        <w:jc w:val="center"/>
        <w:rPr>
          <w:rFonts w:ascii="Times New Roman" w:hAnsi="Times New Roman"/>
          <w:sz w:val="28"/>
          <w:szCs w:val="28"/>
        </w:rPr>
      </w:pPr>
      <w:r w:rsidRPr="00B16F52">
        <w:rPr>
          <w:rFonts w:ascii="Times New Roman" w:hAnsi="Times New Roman"/>
          <w:sz w:val="28"/>
          <w:szCs w:val="28"/>
        </w:rPr>
        <w:t>Konsentrasi :</w:t>
      </w:r>
    </w:p>
    <w:p w:rsidR="00B16F52" w:rsidRDefault="00B16F52" w:rsidP="008A7D7C">
      <w:pPr>
        <w:autoSpaceDE w:val="0"/>
        <w:autoSpaceDN w:val="0"/>
        <w:adjustRightInd w:val="0"/>
        <w:spacing w:after="0" w:line="360" w:lineRule="auto"/>
        <w:jc w:val="center"/>
        <w:rPr>
          <w:rFonts w:ascii="Times New Roman" w:hAnsi="Times New Roman"/>
          <w:sz w:val="28"/>
          <w:szCs w:val="28"/>
        </w:rPr>
      </w:pPr>
      <w:r w:rsidRPr="00B16F52">
        <w:rPr>
          <w:rFonts w:ascii="Times New Roman" w:hAnsi="Times New Roman"/>
          <w:sz w:val="28"/>
          <w:szCs w:val="28"/>
        </w:rPr>
        <w:t xml:space="preserve">Jaringan </w:t>
      </w:r>
    </w:p>
    <w:p w:rsidR="00B16F52" w:rsidRPr="00B16F52" w:rsidRDefault="00B16F52" w:rsidP="008A7D7C">
      <w:pPr>
        <w:autoSpaceDE w:val="0"/>
        <w:autoSpaceDN w:val="0"/>
        <w:adjustRightInd w:val="0"/>
        <w:spacing w:after="0" w:line="360" w:lineRule="auto"/>
        <w:jc w:val="center"/>
        <w:rPr>
          <w:rFonts w:ascii="Times New Roman" w:hAnsi="Times New Roman"/>
          <w:sz w:val="28"/>
          <w:szCs w:val="28"/>
        </w:rPr>
      </w:pPr>
    </w:p>
    <w:p w:rsidR="008A7D7C" w:rsidRPr="000016F6" w:rsidRDefault="008A7D7C" w:rsidP="008A7D7C">
      <w:pPr>
        <w:autoSpaceDE w:val="0"/>
        <w:autoSpaceDN w:val="0"/>
        <w:adjustRightInd w:val="0"/>
        <w:spacing w:after="0" w:line="360" w:lineRule="auto"/>
        <w:jc w:val="center"/>
        <w:rPr>
          <w:rFonts w:ascii="Times New Roman" w:hAnsi="Times New Roman"/>
          <w:sz w:val="34"/>
          <w:szCs w:val="34"/>
        </w:rPr>
      </w:pPr>
      <w:r>
        <w:rPr>
          <w:rFonts w:ascii="Times New Roman" w:hAnsi="Times New Roman"/>
          <w:noProof/>
          <w:sz w:val="34"/>
          <w:szCs w:val="34"/>
        </w:rPr>
        <w:drawing>
          <wp:inline distT="0" distB="0" distL="0" distR="0">
            <wp:extent cx="1645920" cy="1596294"/>
            <wp:effectExtent l="0" t="0" r="0" b="4445"/>
            <wp:docPr id="1" name="Picture 1" descr="Description: 1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123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596294"/>
                    </a:xfrm>
                    <a:prstGeom prst="rect">
                      <a:avLst/>
                    </a:prstGeom>
                    <a:noFill/>
                    <a:ln>
                      <a:noFill/>
                    </a:ln>
                  </pic:spPr>
                </pic:pic>
              </a:graphicData>
            </a:graphic>
          </wp:inline>
        </w:drawing>
      </w:r>
    </w:p>
    <w:p w:rsidR="008A7D7C" w:rsidRPr="000016F6" w:rsidRDefault="008A7D7C" w:rsidP="00F62176">
      <w:pPr>
        <w:autoSpaceDE w:val="0"/>
        <w:autoSpaceDN w:val="0"/>
        <w:adjustRightInd w:val="0"/>
        <w:spacing w:after="0" w:line="360" w:lineRule="auto"/>
        <w:rPr>
          <w:rFonts w:ascii="Times New Roman" w:hAnsi="Times New Roman"/>
          <w:sz w:val="29"/>
          <w:szCs w:val="29"/>
        </w:rPr>
      </w:pPr>
    </w:p>
    <w:p w:rsidR="008A7D7C" w:rsidRPr="000016F6" w:rsidRDefault="008A7D7C" w:rsidP="008A7D7C">
      <w:pPr>
        <w:autoSpaceDE w:val="0"/>
        <w:autoSpaceDN w:val="0"/>
        <w:adjustRightInd w:val="0"/>
        <w:spacing w:after="0" w:line="360" w:lineRule="auto"/>
        <w:rPr>
          <w:rFonts w:ascii="Times New Roman" w:hAnsi="Times New Roman"/>
          <w:sz w:val="24"/>
          <w:szCs w:val="24"/>
        </w:rPr>
      </w:pPr>
    </w:p>
    <w:p w:rsidR="00F62176" w:rsidRDefault="008A7D7C" w:rsidP="008A7D7C">
      <w:pPr>
        <w:autoSpaceDE w:val="0"/>
        <w:autoSpaceDN w:val="0"/>
        <w:adjustRightInd w:val="0"/>
        <w:spacing w:after="0" w:line="360" w:lineRule="auto"/>
        <w:jc w:val="center"/>
        <w:rPr>
          <w:rFonts w:ascii="Times New Roman" w:hAnsi="Times New Roman"/>
          <w:sz w:val="24"/>
          <w:szCs w:val="24"/>
        </w:rPr>
      </w:pPr>
      <w:r w:rsidRPr="00834B91">
        <w:rPr>
          <w:rFonts w:ascii="Times New Roman" w:hAnsi="Times New Roman"/>
          <w:sz w:val="24"/>
          <w:szCs w:val="24"/>
        </w:rPr>
        <w:t>I G</w:t>
      </w:r>
      <w:r w:rsidR="00F62176">
        <w:rPr>
          <w:rFonts w:ascii="Times New Roman" w:hAnsi="Times New Roman"/>
          <w:sz w:val="24"/>
          <w:szCs w:val="24"/>
        </w:rPr>
        <w:t>DE BAGUS ARYA DIWADATTA SUBRATA</w:t>
      </w:r>
    </w:p>
    <w:p w:rsidR="008A7D7C" w:rsidRDefault="00F62176" w:rsidP="008A7D7C">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 xml:space="preserve">NIM. </w:t>
      </w:r>
      <w:r w:rsidR="008A7D7C">
        <w:rPr>
          <w:rFonts w:ascii="Times New Roman" w:hAnsi="Times New Roman"/>
          <w:sz w:val="24"/>
          <w:szCs w:val="24"/>
        </w:rPr>
        <w:t>1208605067</w:t>
      </w:r>
    </w:p>
    <w:p w:rsidR="008A7D7C" w:rsidRDefault="008A7D7C" w:rsidP="008A7D7C">
      <w:pPr>
        <w:autoSpaceDE w:val="0"/>
        <w:autoSpaceDN w:val="0"/>
        <w:adjustRightInd w:val="0"/>
        <w:spacing w:after="0" w:line="360" w:lineRule="auto"/>
        <w:jc w:val="center"/>
        <w:rPr>
          <w:rFonts w:ascii="Times New Roman" w:hAnsi="Times New Roman"/>
          <w:sz w:val="24"/>
          <w:szCs w:val="24"/>
        </w:rPr>
      </w:pPr>
    </w:p>
    <w:p w:rsidR="00F62176" w:rsidRDefault="00F62176" w:rsidP="008A7D7C">
      <w:pPr>
        <w:autoSpaceDE w:val="0"/>
        <w:autoSpaceDN w:val="0"/>
        <w:adjustRightInd w:val="0"/>
        <w:spacing w:after="0" w:line="360" w:lineRule="auto"/>
        <w:jc w:val="center"/>
        <w:rPr>
          <w:rFonts w:ascii="Times New Roman" w:hAnsi="Times New Roman"/>
          <w:sz w:val="24"/>
          <w:szCs w:val="24"/>
        </w:rPr>
      </w:pPr>
    </w:p>
    <w:p w:rsidR="00F62176" w:rsidRDefault="00F62176" w:rsidP="008A7D7C">
      <w:pPr>
        <w:autoSpaceDE w:val="0"/>
        <w:autoSpaceDN w:val="0"/>
        <w:adjustRightInd w:val="0"/>
        <w:spacing w:after="0" w:line="360" w:lineRule="auto"/>
        <w:jc w:val="center"/>
        <w:rPr>
          <w:rFonts w:ascii="Times New Roman" w:hAnsi="Times New Roman"/>
          <w:sz w:val="24"/>
          <w:szCs w:val="24"/>
        </w:rPr>
      </w:pPr>
    </w:p>
    <w:p w:rsidR="00F62176" w:rsidRDefault="00F62176" w:rsidP="008A7D7C">
      <w:pPr>
        <w:autoSpaceDE w:val="0"/>
        <w:autoSpaceDN w:val="0"/>
        <w:adjustRightInd w:val="0"/>
        <w:spacing w:after="0" w:line="360" w:lineRule="auto"/>
        <w:jc w:val="center"/>
        <w:rPr>
          <w:rFonts w:ascii="Times New Roman" w:hAnsi="Times New Roman"/>
          <w:sz w:val="24"/>
          <w:szCs w:val="24"/>
        </w:rPr>
      </w:pPr>
    </w:p>
    <w:p w:rsidR="00F62176" w:rsidRPr="000016F6" w:rsidRDefault="00F62176" w:rsidP="00B16F52">
      <w:pPr>
        <w:autoSpaceDE w:val="0"/>
        <w:autoSpaceDN w:val="0"/>
        <w:adjustRightInd w:val="0"/>
        <w:spacing w:after="0" w:line="360" w:lineRule="auto"/>
        <w:rPr>
          <w:rFonts w:ascii="Times New Roman" w:hAnsi="Times New Roman"/>
          <w:sz w:val="24"/>
          <w:szCs w:val="24"/>
        </w:rPr>
      </w:pPr>
    </w:p>
    <w:p w:rsidR="008A7D7C" w:rsidRPr="000016F6" w:rsidRDefault="008A7D7C" w:rsidP="008A7D7C">
      <w:pPr>
        <w:autoSpaceDE w:val="0"/>
        <w:autoSpaceDN w:val="0"/>
        <w:adjustRightInd w:val="0"/>
        <w:spacing w:after="0" w:line="360" w:lineRule="auto"/>
        <w:jc w:val="center"/>
        <w:rPr>
          <w:rFonts w:ascii="Times New Roman" w:hAnsi="Times New Roman"/>
          <w:sz w:val="28"/>
          <w:szCs w:val="28"/>
        </w:rPr>
      </w:pPr>
      <w:r w:rsidRPr="000016F6">
        <w:rPr>
          <w:rFonts w:ascii="Times New Roman" w:hAnsi="Times New Roman"/>
          <w:sz w:val="28"/>
          <w:szCs w:val="28"/>
        </w:rPr>
        <w:t>PROGRAM STUDI TEKNIK INFORMATIKA</w:t>
      </w:r>
    </w:p>
    <w:p w:rsidR="008A7D7C" w:rsidRPr="000016F6" w:rsidRDefault="008A7D7C" w:rsidP="008A7D7C">
      <w:pPr>
        <w:autoSpaceDE w:val="0"/>
        <w:autoSpaceDN w:val="0"/>
        <w:adjustRightInd w:val="0"/>
        <w:spacing w:after="0" w:line="360" w:lineRule="auto"/>
        <w:jc w:val="center"/>
        <w:rPr>
          <w:rFonts w:ascii="Times New Roman" w:hAnsi="Times New Roman"/>
          <w:sz w:val="28"/>
          <w:szCs w:val="28"/>
        </w:rPr>
      </w:pPr>
      <w:r w:rsidRPr="000016F6">
        <w:rPr>
          <w:rFonts w:ascii="Times New Roman" w:hAnsi="Times New Roman"/>
          <w:sz w:val="28"/>
          <w:szCs w:val="28"/>
        </w:rPr>
        <w:t>JURUSAN ILMU KOMPUTER - FMIPA</w:t>
      </w:r>
    </w:p>
    <w:p w:rsidR="008A7D7C" w:rsidRPr="000016F6" w:rsidRDefault="008A7D7C" w:rsidP="008A7D7C">
      <w:pPr>
        <w:autoSpaceDE w:val="0"/>
        <w:autoSpaceDN w:val="0"/>
        <w:adjustRightInd w:val="0"/>
        <w:spacing w:after="0" w:line="360" w:lineRule="auto"/>
        <w:jc w:val="center"/>
        <w:rPr>
          <w:rFonts w:ascii="Times New Roman" w:hAnsi="Times New Roman"/>
          <w:sz w:val="28"/>
          <w:szCs w:val="28"/>
        </w:rPr>
      </w:pPr>
      <w:r w:rsidRPr="000016F6">
        <w:rPr>
          <w:rFonts w:ascii="Times New Roman" w:hAnsi="Times New Roman"/>
          <w:sz w:val="28"/>
          <w:szCs w:val="28"/>
        </w:rPr>
        <w:t>UNIVERSITAS UDAYANA</w:t>
      </w:r>
    </w:p>
    <w:p w:rsidR="008A7D7C" w:rsidRPr="000016F6" w:rsidRDefault="008A7D7C" w:rsidP="008A7D7C">
      <w:pPr>
        <w:autoSpaceDE w:val="0"/>
        <w:autoSpaceDN w:val="0"/>
        <w:adjustRightInd w:val="0"/>
        <w:spacing w:after="0" w:line="360" w:lineRule="auto"/>
        <w:jc w:val="center"/>
        <w:rPr>
          <w:rFonts w:ascii="Times New Roman" w:hAnsi="Times New Roman"/>
          <w:sz w:val="28"/>
          <w:szCs w:val="28"/>
        </w:rPr>
      </w:pPr>
      <w:r w:rsidRPr="000016F6">
        <w:rPr>
          <w:rFonts w:ascii="Times New Roman" w:hAnsi="Times New Roman"/>
          <w:sz w:val="28"/>
          <w:szCs w:val="28"/>
        </w:rPr>
        <w:t>BUKIT JIMBARAN</w:t>
      </w:r>
    </w:p>
    <w:p w:rsidR="008A7D7C" w:rsidRPr="00B16F52" w:rsidRDefault="00B16F52" w:rsidP="00B16F52">
      <w:pPr>
        <w:spacing w:after="0" w:line="360" w:lineRule="auto"/>
        <w:jc w:val="center"/>
        <w:rPr>
          <w:rFonts w:ascii="Times New Roman" w:hAnsi="Times New Roman"/>
          <w:sz w:val="28"/>
          <w:szCs w:val="28"/>
        </w:rPr>
        <w:sectPr w:rsidR="008A7D7C" w:rsidRPr="00B16F52" w:rsidSect="00D85575">
          <w:footerReference w:type="default" r:id="rId10"/>
          <w:footerReference w:type="first" r:id="rId11"/>
          <w:pgSz w:w="11907" w:h="16839" w:code="9"/>
          <w:pgMar w:top="1560" w:right="1701" w:bottom="1701" w:left="2268" w:header="720" w:footer="720" w:gutter="0"/>
          <w:pgNumType w:fmt="lowerRoman" w:start="1"/>
          <w:cols w:space="720"/>
          <w:docGrid w:linePitch="360"/>
        </w:sectPr>
      </w:pPr>
      <w:r>
        <w:rPr>
          <w:rFonts w:ascii="Times New Roman" w:hAnsi="Times New Roman"/>
          <w:sz w:val="28"/>
          <w:szCs w:val="28"/>
        </w:rPr>
        <w:t>2015</w:t>
      </w:r>
    </w:p>
    <w:p w:rsidR="008A7D7C" w:rsidRPr="00F62176" w:rsidRDefault="008A7D7C" w:rsidP="00F62176">
      <w:pPr>
        <w:pStyle w:val="Heading1"/>
        <w:jc w:val="center"/>
      </w:pPr>
      <w:bookmarkStart w:id="0" w:name="_Toc406433779"/>
      <w:bookmarkStart w:id="1" w:name="_Toc416817372"/>
      <w:r w:rsidRPr="00F62176">
        <w:lastRenderedPageBreak/>
        <w:t>KATA PENGANTAR</w:t>
      </w:r>
      <w:bookmarkEnd w:id="0"/>
      <w:bookmarkEnd w:id="1"/>
    </w:p>
    <w:p w:rsidR="008A7D7C" w:rsidRPr="00DC615B" w:rsidRDefault="008A7D7C" w:rsidP="008A7D7C">
      <w:pPr>
        <w:spacing w:line="360" w:lineRule="auto"/>
        <w:jc w:val="both"/>
        <w:rPr>
          <w:rFonts w:ascii="Times New Roman" w:hAnsi="Times New Roman"/>
          <w:sz w:val="24"/>
          <w:szCs w:val="24"/>
        </w:rPr>
      </w:pPr>
    </w:p>
    <w:p w:rsidR="008A7D7C" w:rsidRPr="00DC615B" w:rsidRDefault="008A7D7C" w:rsidP="008A7D7C">
      <w:pPr>
        <w:spacing w:line="360" w:lineRule="auto"/>
        <w:jc w:val="both"/>
        <w:rPr>
          <w:rFonts w:ascii="Times New Roman" w:hAnsi="Times New Roman"/>
          <w:sz w:val="24"/>
          <w:szCs w:val="24"/>
        </w:rPr>
      </w:pPr>
      <w:r w:rsidRPr="00DC615B">
        <w:rPr>
          <w:rFonts w:ascii="Times New Roman" w:hAnsi="Times New Roman"/>
          <w:sz w:val="24"/>
          <w:szCs w:val="24"/>
        </w:rPr>
        <w:t>Om Swastiastu,</w:t>
      </w:r>
    </w:p>
    <w:p w:rsidR="008A7D7C" w:rsidRPr="009F09EC" w:rsidRDefault="008A7D7C" w:rsidP="00F62176">
      <w:pPr>
        <w:autoSpaceDE w:val="0"/>
        <w:autoSpaceDN w:val="0"/>
        <w:adjustRightInd w:val="0"/>
        <w:spacing w:after="0" w:line="360" w:lineRule="auto"/>
        <w:jc w:val="both"/>
        <w:rPr>
          <w:rFonts w:ascii="Times New Roman" w:hAnsi="Times New Roman"/>
          <w:sz w:val="28"/>
          <w:szCs w:val="28"/>
        </w:rPr>
      </w:pPr>
      <w:r>
        <w:rPr>
          <w:rFonts w:ascii="Times New Roman" w:hAnsi="Times New Roman"/>
          <w:sz w:val="24"/>
          <w:szCs w:val="24"/>
        </w:rPr>
        <w:t>Puji syukur kami</w:t>
      </w:r>
      <w:r w:rsidRPr="00DC615B">
        <w:rPr>
          <w:rFonts w:ascii="Times New Roman" w:hAnsi="Times New Roman"/>
          <w:sz w:val="24"/>
          <w:szCs w:val="24"/>
        </w:rPr>
        <w:t xml:space="preserve"> panjatkan kehadapan Ida Sang Hyang Widhi Wasa, Tuhan Yang Maha</w:t>
      </w:r>
      <w:r>
        <w:rPr>
          <w:rFonts w:ascii="Times New Roman" w:hAnsi="Times New Roman"/>
          <w:sz w:val="24"/>
          <w:szCs w:val="24"/>
        </w:rPr>
        <w:t xml:space="preserve"> Esa karena atas rahmat-Nya kami</w:t>
      </w:r>
      <w:r w:rsidRPr="00DC615B">
        <w:rPr>
          <w:rFonts w:ascii="Times New Roman" w:hAnsi="Times New Roman"/>
          <w:sz w:val="24"/>
          <w:szCs w:val="24"/>
        </w:rPr>
        <w:t xml:space="preserve"> dapat menyelesaikan laporan ini yang berjudul “</w:t>
      </w:r>
      <w:r w:rsidR="009F09EC" w:rsidRPr="009F09EC">
        <w:rPr>
          <w:rFonts w:ascii="Times New Roman" w:hAnsi="Times New Roman"/>
          <w:sz w:val="24"/>
          <w:szCs w:val="24"/>
        </w:rPr>
        <w:t xml:space="preserve">Sistem Informasi Palang Merah Indonesia Menggunakan </w:t>
      </w:r>
      <w:r w:rsidR="009F09EC" w:rsidRPr="009F09EC">
        <w:rPr>
          <w:rFonts w:ascii="Times New Roman" w:hAnsi="Times New Roman" w:cs="Times New Roman"/>
          <w:sz w:val="24"/>
          <w:szCs w:val="24"/>
        </w:rPr>
        <w:t>Penerapan Arsitektur Multi-Tier Dengan DCOM</w:t>
      </w:r>
      <w:r>
        <w:rPr>
          <w:rFonts w:ascii="Times New Roman" w:hAnsi="Times New Roman"/>
          <w:sz w:val="24"/>
          <w:szCs w:val="24"/>
        </w:rPr>
        <w:t>” dan kami</w:t>
      </w:r>
      <w:r w:rsidRPr="00DC615B">
        <w:rPr>
          <w:rFonts w:ascii="Times New Roman" w:hAnsi="Times New Roman"/>
          <w:sz w:val="24"/>
          <w:szCs w:val="24"/>
        </w:rPr>
        <w:t xml:space="preserve"> dapat menyelesaik</w:t>
      </w:r>
      <w:r>
        <w:rPr>
          <w:rFonts w:ascii="Times New Roman" w:hAnsi="Times New Roman"/>
          <w:sz w:val="24"/>
          <w:szCs w:val="24"/>
        </w:rPr>
        <w:t>an laporan ini dengan baik. Kami</w:t>
      </w:r>
      <w:r w:rsidRPr="00DC615B">
        <w:rPr>
          <w:rFonts w:ascii="Times New Roman" w:hAnsi="Times New Roman"/>
          <w:sz w:val="24"/>
          <w:szCs w:val="24"/>
        </w:rPr>
        <w:t xml:space="preserve"> tidak akan dapat menyelesaikan laporan ini, jika tidak mendapatkan dukungan dari semua pihak yang mendukung.</w:t>
      </w:r>
    </w:p>
    <w:p w:rsidR="008A7D7C" w:rsidRPr="00DC615B" w:rsidRDefault="008A7D7C" w:rsidP="008A7D7C">
      <w:pPr>
        <w:spacing w:line="360" w:lineRule="auto"/>
        <w:jc w:val="both"/>
        <w:rPr>
          <w:rFonts w:ascii="Times New Roman" w:hAnsi="Times New Roman"/>
          <w:sz w:val="24"/>
          <w:szCs w:val="24"/>
        </w:rPr>
      </w:pPr>
      <w:r>
        <w:rPr>
          <w:rFonts w:ascii="Times New Roman" w:hAnsi="Times New Roman"/>
          <w:sz w:val="24"/>
          <w:szCs w:val="24"/>
        </w:rPr>
        <w:tab/>
        <w:t>Kami</w:t>
      </w:r>
      <w:r w:rsidRPr="00DC615B">
        <w:rPr>
          <w:rFonts w:ascii="Times New Roman" w:hAnsi="Times New Roman"/>
          <w:sz w:val="24"/>
          <w:szCs w:val="24"/>
        </w:rPr>
        <w:t xml:space="preserve"> menyadari bahwa laporan ini masih memiliki banyak kekurangan.</w:t>
      </w:r>
      <w:r>
        <w:rPr>
          <w:rFonts w:ascii="Times New Roman" w:hAnsi="Times New Roman"/>
          <w:sz w:val="24"/>
          <w:szCs w:val="24"/>
        </w:rPr>
        <w:t xml:space="preserve"> Dengan ini kami</w:t>
      </w:r>
      <w:r w:rsidRPr="00DC615B">
        <w:rPr>
          <w:rFonts w:ascii="Times New Roman" w:hAnsi="Times New Roman"/>
          <w:sz w:val="24"/>
          <w:szCs w:val="24"/>
        </w:rPr>
        <w:t xml:space="preserve"> mohon maaf yang sebesa</w:t>
      </w:r>
      <w:r>
        <w:rPr>
          <w:rFonts w:ascii="Times New Roman" w:hAnsi="Times New Roman"/>
          <w:sz w:val="24"/>
          <w:szCs w:val="24"/>
        </w:rPr>
        <w:t>r – besarnya atas kesalahan kami</w:t>
      </w:r>
      <w:r w:rsidRPr="00DC615B">
        <w:rPr>
          <w:rFonts w:ascii="Times New Roman" w:hAnsi="Times New Roman"/>
          <w:sz w:val="24"/>
          <w:szCs w:val="24"/>
        </w:rPr>
        <w:t xml:space="preserve"> ini, akhirnya de</w:t>
      </w:r>
      <w:r>
        <w:rPr>
          <w:rFonts w:ascii="Times New Roman" w:hAnsi="Times New Roman"/>
          <w:sz w:val="24"/>
          <w:szCs w:val="24"/>
        </w:rPr>
        <w:t>ngan segala kerendahan diri kami</w:t>
      </w:r>
      <w:r w:rsidRPr="00DC615B">
        <w:rPr>
          <w:rFonts w:ascii="Times New Roman" w:hAnsi="Times New Roman"/>
          <w:sz w:val="24"/>
          <w:szCs w:val="24"/>
        </w:rPr>
        <w:t>, mengucapkan banyak terima kasih.</w:t>
      </w:r>
    </w:p>
    <w:p w:rsidR="008A7D7C" w:rsidRPr="00DC615B" w:rsidRDefault="008A7D7C" w:rsidP="008A7D7C">
      <w:pPr>
        <w:spacing w:line="360" w:lineRule="auto"/>
        <w:jc w:val="both"/>
        <w:rPr>
          <w:rFonts w:ascii="Times New Roman" w:hAnsi="Times New Roman"/>
          <w:sz w:val="24"/>
          <w:szCs w:val="24"/>
        </w:rPr>
      </w:pPr>
      <w:r w:rsidRPr="00DC615B">
        <w:rPr>
          <w:rFonts w:ascii="Times New Roman" w:hAnsi="Times New Roman"/>
          <w:sz w:val="24"/>
          <w:szCs w:val="24"/>
        </w:rPr>
        <w:t>Om Santih, Santih, Santih Om.</w:t>
      </w:r>
    </w:p>
    <w:p w:rsidR="008A7D7C" w:rsidRPr="00DC615B" w:rsidRDefault="008A7D7C" w:rsidP="008A7D7C">
      <w:pPr>
        <w:spacing w:line="360" w:lineRule="auto"/>
        <w:ind w:firstLine="720"/>
        <w:rPr>
          <w:rFonts w:ascii="Times New Roman" w:hAnsi="Times New Roman"/>
          <w:sz w:val="24"/>
          <w:szCs w:val="24"/>
        </w:rPr>
      </w:pPr>
    </w:p>
    <w:p w:rsidR="008A7D7C" w:rsidRPr="00DC615B" w:rsidRDefault="008A7D7C" w:rsidP="008A7D7C">
      <w:pPr>
        <w:tabs>
          <w:tab w:val="left" w:pos="5387"/>
        </w:tabs>
        <w:spacing w:line="360" w:lineRule="auto"/>
        <w:ind w:left="5040"/>
        <w:jc w:val="right"/>
        <w:rPr>
          <w:rFonts w:ascii="Times New Roman" w:hAnsi="Times New Roman"/>
          <w:sz w:val="24"/>
          <w:szCs w:val="24"/>
        </w:rPr>
      </w:pPr>
      <w:r w:rsidRPr="00DC615B">
        <w:rPr>
          <w:rFonts w:ascii="Times New Roman" w:hAnsi="Times New Roman"/>
          <w:sz w:val="24"/>
          <w:szCs w:val="24"/>
        </w:rPr>
        <w:t xml:space="preserve">Denpasar, </w:t>
      </w:r>
      <w:r w:rsidR="00AB67E1">
        <w:rPr>
          <w:rFonts w:ascii="Times New Roman" w:hAnsi="Times New Roman"/>
          <w:sz w:val="24"/>
          <w:szCs w:val="24"/>
        </w:rPr>
        <w:t>April 2015</w:t>
      </w:r>
    </w:p>
    <w:p w:rsidR="008A7D7C" w:rsidRPr="00DC615B" w:rsidRDefault="008A7D7C" w:rsidP="008A7D7C">
      <w:pPr>
        <w:tabs>
          <w:tab w:val="left" w:pos="5387"/>
        </w:tabs>
        <w:spacing w:line="360" w:lineRule="auto"/>
        <w:ind w:left="5040"/>
        <w:jc w:val="right"/>
        <w:rPr>
          <w:rFonts w:ascii="Times New Roman" w:hAnsi="Times New Roman"/>
          <w:sz w:val="24"/>
          <w:szCs w:val="24"/>
        </w:rPr>
      </w:pPr>
    </w:p>
    <w:p w:rsidR="008A7D7C" w:rsidRPr="00DC615B" w:rsidRDefault="008A7D7C" w:rsidP="008A7D7C">
      <w:pPr>
        <w:tabs>
          <w:tab w:val="left" w:pos="5387"/>
        </w:tabs>
        <w:spacing w:line="360" w:lineRule="auto"/>
        <w:ind w:left="5040"/>
        <w:jc w:val="right"/>
        <w:rPr>
          <w:rFonts w:ascii="Times New Roman" w:hAnsi="Times New Roman"/>
          <w:sz w:val="24"/>
          <w:szCs w:val="24"/>
        </w:rPr>
      </w:pPr>
    </w:p>
    <w:p w:rsidR="008A7D7C" w:rsidRPr="00DC615B" w:rsidRDefault="008A7D7C" w:rsidP="008A7D7C">
      <w:pPr>
        <w:tabs>
          <w:tab w:val="left" w:pos="5387"/>
        </w:tabs>
        <w:spacing w:line="360" w:lineRule="auto"/>
        <w:ind w:left="5040"/>
        <w:jc w:val="right"/>
        <w:rPr>
          <w:rFonts w:ascii="Times New Roman" w:hAnsi="Times New Roman"/>
          <w:sz w:val="24"/>
          <w:szCs w:val="24"/>
        </w:rPr>
      </w:pPr>
    </w:p>
    <w:p w:rsidR="008A7D7C" w:rsidRDefault="008A7D7C" w:rsidP="008A7D7C">
      <w:pPr>
        <w:spacing w:line="360" w:lineRule="auto"/>
        <w:ind w:firstLine="720"/>
        <w:jc w:val="right"/>
        <w:rPr>
          <w:rFonts w:ascii="Times New Roman" w:hAnsi="Times New Roman"/>
          <w:sz w:val="24"/>
          <w:szCs w:val="24"/>
        </w:rPr>
        <w:sectPr w:rsidR="008A7D7C" w:rsidSect="00D85575">
          <w:footerReference w:type="first" r:id="rId12"/>
          <w:pgSz w:w="11907" w:h="16839" w:code="9"/>
          <w:pgMar w:top="1560" w:right="1701" w:bottom="1701" w:left="2268" w:header="720" w:footer="720" w:gutter="0"/>
          <w:pgNumType w:fmt="lowerRoman" w:start="2"/>
          <w:cols w:space="720"/>
          <w:titlePg/>
          <w:docGrid w:linePitch="360"/>
        </w:sectPr>
      </w:pPr>
      <w:r w:rsidRPr="00DC615B">
        <w:rPr>
          <w:rFonts w:ascii="Times New Roman" w:hAnsi="Times New Roman"/>
          <w:sz w:val="24"/>
          <w:szCs w:val="24"/>
        </w:rPr>
        <w:tab/>
      </w:r>
      <w:r w:rsidRPr="00DC615B">
        <w:rPr>
          <w:rFonts w:ascii="Times New Roman" w:hAnsi="Times New Roman"/>
          <w:sz w:val="24"/>
          <w:szCs w:val="24"/>
        </w:rPr>
        <w:tab/>
      </w:r>
      <w:r w:rsidRPr="00DC615B">
        <w:rPr>
          <w:rFonts w:ascii="Times New Roman" w:hAnsi="Times New Roman"/>
          <w:sz w:val="24"/>
          <w:szCs w:val="24"/>
        </w:rPr>
        <w:tab/>
      </w:r>
      <w:r w:rsidRPr="00DC615B">
        <w:rPr>
          <w:rFonts w:ascii="Times New Roman" w:hAnsi="Times New Roman"/>
          <w:sz w:val="24"/>
          <w:szCs w:val="24"/>
        </w:rPr>
        <w:tab/>
      </w:r>
      <w:r w:rsidRPr="00DC615B">
        <w:rPr>
          <w:rFonts w:ascii="Times New Roman" w:hAnsi="Times New Roman"/>
          <w:sz w:val="24"/>
          <w:szCs w:val="24"/>
        </w:rPr>
        <w:tab/>
      </w:r>
      <w:r w:rsidRPr="00DC615B">
        <w:rPr>
          <w:rFonts w:ascii="Times New Roman" w:hAnsi="Times New Roman"/>
          <w:sz w:val="24"/>
          <w:szCs w:val="24"/>
        </w:rPr>
        <w:tab/>
      </w:r>
      <w:r w:rsidRPr="00DC615B">
        <w:rPr>
          <w:rFonts w:ascii="Times New Roman" w:hAnsi="Times New Roman"/>
          <w:sz w:val="24"/>
          <w:szCs w:val="24"/>
        </w:rPr>
        <w:tab/>
        <w:t xml:space="preserve">   Penulis</w:t>
      </w:r>
    </w:p>
    <w:p w:rsidR="00896E63" w:rsidRDefault="00896E63" w:rsidP="00896E63"/>
    <w:p w:rsidR="00896E63" w:rsidRDefault="00896E63" w:rsidP="00896E63"/>
    <w:p w:rsidR="00896E63" w:rsidRDefault="00896E63" w:rsidP="00896E63"/>
    <w:p w:rsidR="00896E63" w:rsidRPr="00896E63" w:rsidRDefault="00896E63" w:rsidP="00896E63"/>
    <w:sdt>
      <w:sdtPr>
        <w:rPr>
          <w:rFonts w:asciiTheme="minorHAnsi" w:eastAsiaTheme="minorHAnsi" w:hAnsiTheme="minorHAnsi" w:cstheme="minorBidi"/>
          <w:b w:val="0"/>
          <w:bCs w:val="0"/>
          <w:color w:val="auto"/>
          <w:sz w:val="22"/>
          <w:szCs w:val="22"/>
          <w:lang w:eastAsia="en-US"/>
        </w:rPr>
        <w:id w:val="-1604876460"/>
        <w:docPartObj>
          <w:docPartGallery w:val="Table of Contents"/>
          <w:docPartUnique/>
        </w:docPartObj>
      </w:sdtPr>
      <w:sdtEndPr>
        <w:rPr>
          <w:noProof/>
        </w:rPr>
      </w:sdtEndPr>
      <w:sdtContent>
        <w:p w:rsidR="007437F7" w:rsidRPr="00D00043" w:rsidRDefault="00D00043" w:rsidP="00896E63">
          <w:pPr>
            <w:pStyle w:val="TOCHeading"/>
            <w:spacing w:line="360" w:lineRule="auto"/>
            <w:jc w:val="center"/>
            <w:rPr>
              <w:color w:val="auto"/>
            </w:rPr>
          </w:pPr>
          <w:r w:rsidRPr="00D00043">
            <w:rPr>
              <w:color w:val="auto"/>
            </w:rPr>
            <w:t>DAFTAR ISI</w:t>
          </w:r>
        </w:p>
        <w:p w:rsidR="007C1756" w:rsidRDefault="007437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817372" w:history="1">
            <w:r w:rsidR="007C1756" w:rsidRPr="00291B74">
              <w:rPr>
                <w:rStyle w:val="Hyperlink"/>
                <w:noProof/>
              </w:rPr>
              <w:t>KATA PENGANTAR</w:t>
            </w:r>
            <w:r w:rsidR="007C1756">
              <w:rPr>
                <w:noProof/>
                <w:webHidden/>
              </w:rPr>
              <w:tab/>
            </w:r>
            <w:r w:rsidR="007C1756">
              <w:rPr>
                <w:noProof/>
                <w:webHidden/>
              </w:rPr>
              <w:fldChar w:fldCharType="begin"/>
            </w:r>
            <w:r w:rsidR="007C1756">
              <w:rPr>
                <w:noProof/>
                <w:webHidden/>
              </w:rPr>
              <w:instrText xml:space="preserve"> PAGEREF _Toc416817372 \h </w:instrText>
            </w:r>
            <w:r w:rsidR="007C1756">
              <w:rPr>
                <w:noProof/>
                <w:webHidden/>
              </w:rPr>
            </w:r>
            <w:r w:rsidR="007C1756">
              <w:rPr>
                <w:noProof/>
                <w:webHidden/>
              </w:rPr>
              <w:fldChar w:fldCharType="separate"/>
            </w:r>
            <w:r w:rsidR="007C1756">
              <w:rPr>
                <w:noProof/>
                <w:webHidden/>
              </w:rPr>
              <w:t>ii</w:t>
            </w:r>
            <w:r w:rsidR="007C1756">
              <w:rPr>
                <w:noProof/>
                <w:webHidden/>
              </w:rPr>
              <w:fldChar w:fldCharType="end"/>
            </w:r>
          </w:hyperlink>
        </w:p>
        <w:p w:rsidR="007C1756" w:rsidRDefault="003915F8">
          <w:pPr>
            <w:pStyle w:val="TOC1"/>
            <w:tabs>
              <w:tab w:val="left" w:pos="440"/>
              <w:tab w:val="right" w:leader="dot" w:pos="9350"/>
            </w:tabs>
            <w:rPr>
              <w:rFonts w:eastAsiaTheme="minorEastAsia"/>
              <w:noProof/>
            </w:rPr>
          </w:pPr>
          <w:hyperlink w:anchor="_Toc416817373" w:history="1">
            <w:r w:rsidR="007C1756" w:rsidRPr="00291B74">
              <w:rPr>
                <w:rStyle w:val="Hyperlink"/>
                <w:noProof/>
              </w:rPr>
              <w:t>1.</w:t>
            </w:r>
            <w:r w:rsidR="007C1756">
              <w:rPr>
                <w:rFonts w:eastAsiaTheme="minorEastAsia"/>
                <w:noProof/>
              </w:rPr>
              <w:tab/>
            </w:r>
            <w:r w:rsidR="007C1756" w:rsidRPr="00291B74">
              <w:rPr>
                <w:rStyle w:val="Hyperlink"/>
                <w:noProof/>
              </w:rPr>
              <w:t>Latar belakang</w:t>
            </w:r>
            <w:r w:rsidR="007C1756">
              <w:rPr>
                <w:noProof/>
                <w:webHidden/>
              </w:rPr>
              <w:tab/>
            </w:r>
            <w:r w:rsidR="007C1756">
              <w:rPr>
                <w:noProof/>
                <w:webHidden/>
              </w:rPr>
              <w:fldChar w:fldCharType="begin"/>
            </w:r>
            <w:r w:rsidR="007C1756">
              <w:rPr>
                <w:noProof/>
                <w:webHidden/>
              </w:rPr>
              <w:instrText xml:space="preserve"> PAGEREF _Toc416817373 \h </w:instrText>
            </w:r>
            <w:r w:rsidR="007C1756">
              <w:rPr>
                <w:noProof/>
                <w:webHidden/>
              </w:rPr>
            </w:r>
            <w:r w:rsidR="007C1756">
              <w:rPr>
                <w:noProof/>
                <w:webHidden/>
              </w:rPr>
              <w:fldChar w:fldCharType="separate"/>
            </w:r>
            <w:r w:rsidR="007C1756">
              <w:rPr>
                <w:noProof/>
                <w:webHidden/>
              </w:rPr>
              <w:t>1</w:t>
            </w:r>
            <w:r w:rsidR="007C1756">
              <w:rPr>
                <w:noProof/>
                <w:webHidden/>
              </w:rPr>
              <w:fldChar w:fldCharType="end"/>
            </w:r>
          </w:hyperlink>
        </w:p>
        <w:p w:rsidR="007C1756" w:rsidRDefault="003915F8">
          <w:pPr>
            <w:pStyle w:val="TOC1"/>
            <w:tabs>
              <w:tab w:val="left" w:pos="440"/>
              <w:tab w:val="right" w:leader="dot" w:pos="9350"/>
            </w:tabs>
            <w:rPr>
              <w:rFonts w:eastAsiaTheme="minorEastAsia"/>
              <w:noProof/>
            </w:rPr>
          </w:pPr>
          <w:hyperlink w:anchor="_Toc416817374" w:history="1">
            <w:r w:rsidR="007C1756" w:rsidRPr="00291B74">
              <w:rPr>
                <w:rStyle w:val="Hyperlink"/>
                <w:noProof/>
              </w:rPr>
              <w:t>2.</w:t>
            </w:r>
            <w:r w:rsidR="007C1756">
              <w:rPr>
                <w:rFonts w:eastAsiaTheme="minorEastAsia"/>
                <w:noProof/>
              </w:rPr>
              <w:tab/>
            </w:r>
            <w:r w:rsidR="007C1756" w:rsidRPr="00291B74">
              <w:rPr>
                <w:rStyle w:val="Hyperlink"/>
                <w:noProof/>
              </w:rPr>
              <w:t>Rumusan Masalah</w:t>
            </w:r>
            <w:r w:rsidR="007C1756">
              <w:rPr>
                <w:noProof/>
                <w:webHidden/>
              </w:rPr>
              <w:tab/>
            </w:r>
            <w:r w:rsidR="007C1756">
              <w:rPr>
                <w:noProof/>
                <w:webHidden/>
              </w:rPr>
              <w:fldChar w:fldCharType="begin"/>
            </w:r>
            <w:r w:rsidR="007C1756">
              <w:rPr>
                <w:noProof/>
                <w:webHidden/>
              </w:rPr>
              <w:instrText xml:space="preserve"> PAGEREF _Toc416817374 \h </w:instrText>
            </w:r>
            <w:r w:rsidR="007C1756">
              <w:rPr>
                <w:noProof/>
                <w:webHidden/>
              </w:rPr>
            </w:r>
            <w:r w:rsidR="007C1756">
              <w:rPr>
                <w:noProof/>
                <w:webHidden/>
              </w:rPr>
              <w:fldChar w:fldCharType="separate"/>
            </w:r>
            <w:r w:rsidR="007C1756">
              <w:rPr>
                <w:noProof/>
                <w:webHidden/>
              </w:rPr>
              <w:t>2</w:t>
            </w:r>
            <w:r w:rsidR="007C1756">
              <w:rPr>
                <w:noProof/>
                <w:webHidden/>
              </w:rPr>
              <w:fldChar w:fldCharType="end"/>
            </w:r>
          </w:hyperlink>
        </w:p>
        <w:p w:rsidR="007C1756" w:rsidRDefault="003915F8">
          <w:pPr>
            <w:pStyle w:val="TOC1"/>
            <w:tabs>
              <w:tab w:val="left" w:pos="440"/>
              <w:tab w:val="right" w:leader="dot" w:pos="9350"/>
            </w:tabs>
            <w:rPr>
              <w:rFonts w:eastAsiaTheme="minorEastAsia"/>
              <w:noProof/>
            </w:rPr>
          </w:pPr>
          <w:hyperlink w:anchor="_Toc416817375" w:history="1">
            <w:r w:rsidR="007C1756" w:rsidRPr="00291B74">
              <w:rPr>
                <w:rStyle w:val="Hyperlink"/>
                <w:noProof/>
              </w:rPr>
              <w:t>3.</w:t>
            </w:r>
            <w:r w:rsidR="007C1756">
              <w:rPr>
                <w:rFonts w:eastAsiaTheme="minorEastAsia"/>
                <w:noProof/>
              </w:rPr>
              <w:tab/>
            </w:r>
            <w:r w:rsidR="007C1756" w:rsidRPr="00291B74">
              <w:rPr>
                <w:rStyle w:val="Hyperlink"/>
                <w:noProof/>
              </w:rPr>
              <w:t>Tujuan Penelitian</w:t>
            </w:r>
            <w:r w:rsidR="007C1756">
              <w:rPr>
                <w:noProof/>
                <w:webHidden/>
              </w:rPr>
              <w:tab/>
            </w:r>
            <w:r w:rsidR="007C1756">
              <w:rPr>
                <w:noProof/>
                <w:webHidden/>
              </w:rPr>
              <w:fldChar w:fldCharType="begin"/>
            </w:r>
            <w:r w:rsidR="007C1756">
              <w:rPr>
                <w:noProof/>
                <w:webHidden/>
              </w:rPr>
              <w:instrText xml:space="preserve"> PAGEREF _Toc416817375 \h </w:instrText>
            </w:r>
            <w:r w:rsidR="007C1756">
              <w:rPr>
                <w:noProof/>
                <w:webHidden/>
              </w:rPr>
            </w:r>
            <w:r w:rsidR="007C1756">
              <w:rPr>
                <w:noProof/>
                <w:webHidden/>
              </w:rPr>
              <w:fldChar w:fldCharType="separate"/>
            </w:r>
            <w:r w:rsidR="007C1756">
              <w:rPr>
                <w:noProof/>
                <w:webHidden/>
              </w:rPr>
              <w:t>3</w:t>
            </w:r>
            <w:r w:rsidR="007C1756">
              <w:rPr>
                <w:noProof/>
                <w:webHidden/>
              </w:rPr>
              <w:fldChar w:fldCharType="end"/>
            </w:r>
          </w:hyperlink>
        </w:p>
        <w:p w:rsidR="007C1756" w:rsidRDefault="003915F8">
          <w:pPr>
            <w:pStyle w:val="TOC1"/>
            <w:tabs>
              <w:tab w:val="left" w:pos="440"/>
              <w:tab w:val="right" w:leader="dot" w:pos="9350"/>
            </w:tabs>
            <w:rPr>
              <w:rFonts w:eastAsiaTheme="minorEastAsia"/>
              <w:noProof/>
            </w:rPr>
          </w:pPr>
          <w:hyperlink w:anchor="_Toc416817376" w:history="1">
            <w:r w:rsidR="007C1756" w:rsidRPr="00291B74">
              <w:rPr>
                <w:rStyle w:val="Hyperlink"/>
                <w:noProof/>
              </w:rPr>
              <w:t>4.</w:t>
            </w:r>
            <w:r w:rsidR="007C1756">
              <w:rPr>
                <w:rFonts w:eastAsiaTheme="minorEastAsia"/>
                <w:noProof/>
              </w:rPr>
              <w:tab/>
            </w:r>
            <w:r w:rsidR="007C1756" w:rsidRPr="00291B74">
              <w:rPr>
                <w:rStyle w:val="Hyperlink"/>
                <w:noProof/>
              </w:rPr>
              <w:t>Batasan Masalah</w:t>
            </w:r>
            <w:r w:rsidR="007C1756">
              <w:rPr>
                <w:noProof/>
                <w:webHidden/>
              </w:rPr>
              <w:tab/>
            </w:r>
            <w:r w:rsidR="007C1756">
              <w:rPr>
                <w:noProof/>
                <w:webHidden/>
              </w:rPr>
              <w:fldChar w:fldCharType="begin"/>
            </w:r>
            <w:r w:rsidR="007C1756">
              <w:rPr>
                <w:noProof/>
                <w:webHidden/>
              </w:rPr>
              <w:instrText xml:space="preserve"> PAGEREF _Toc416817376 \h </w:instrText>
            </w:r>
            <w:r w:rsidR="007C1756">
              <w:rPr>
                <w:noProof/>
                <w:webHidden/>
              </w:rPr>
            </w:r>
            <w:r w:rsidR="007C1756">
              <w:rPr>
                <w:noProof/>
                <w:webHidden/>
              </w:rPr>
              <w:fldChar w:fldCharType="separate"/>
            </w:r>
            <w:r w:rsidR="007C1756">
              <w:rPr>
                <w:noProof/>
                <w:webHidden/>
              </w:rPr>
              <w:t>3</w:t>
            </w:r>
            <w:r w:rsidR="007C1756">
              <w:rPr>
                <w:noProof/>
                <w:webHidden/>
              </w:rPr>
              <w:fldChar w:fldCharType="end"/>
            </w:r>
          </w:hyperlink>
        </w:p>
        <w:p w:rsidR="007C1756" w:rsidRDefault="003915F8">
          <w:pPr>
            <w:pStyle w:val="TOC1"/>
            <w:tabs>
              <w:tab w:val="left" w:pos="440"/>
              <w:tab w:val="right" w:leader="dot" w:pos="9350"/>
            </w:tabs>
            <w:rPr>
              <w:rFonts w:eastAsiaTheme="minorEastAsia"/>
              <w:noProof/>
            </w:rPr>
          </w:pPr>
          <w:hyperlink w:anchor="_Toc416817377" w:history="1">
            <w:r w:rsidR="007C1756" w:rsidRPr="00291B74">
              <w:rPr>
                <w:rStyle w:val="Hyperlink"/>
                <w:noProof/>
              </w:rPr>
              <w:t>5.</w:t>
            </w:r>
            <w:r w:rsidR="007C1756">
              <w:rPr>
                <w:rFonts w:eastAsiaTheme="minorEastAsia"/>
                <w:noProof/>
              </w:rPr>
              <w:tab/>
            </w:r>
            <w:r w:rsidR="007C1756" w:rsidRPr="00291B74">
              <w:rPr>
                <w:rStyle w:val="Hyperlink"/>
                <w:noProof/>
              </w:rPr>
              <w:t>Manfaat Penelitian</w:t>
            </w:r>
            <w:r w:rsidR="007C1756">
              <w:rPr>
                <w:noProof/>
                <w:webHidden/>
              </w:rPr>
              <w:tab/>
            </w:r>
            <w:r w:rsidR="007C1756">
              <w:rPr>
                <w:noProof/>
                <w:webHidden/>
              </w:rPr>
              <w:fldChar w:fldCharType="begin"/>
            </w:r>
            <w:r w:rsidR="007C1756">
              <w:rPr>
                <w:noProof/>
                <w:webHidden/>
              </w:rPr>
              <w:instrText xml:space="preserve"> PAGEREF _Toc416817377 \h </w:instrText>
            </w:r>
            <w:r w:rsidR="007C1756">
              <w:rPr>
                <w:noProof/>
                <w:webHidden/>
              </w:rPr>
            </w:r>
            <w:r w:rsidR="007C1756">
              <w:rPr>
                <w:noProof/>
                <w:webHidden/>
              </w:rPr>
              <w:fldChar w:fldCharType="separate"/>
            </w:r>
            <w:r w:rsidR="007C1756">
              <w:rPr>
                <w:noProof/>
                <w:webHidden/>
              </w:rPr>
              <w:t>3</w:t>
            </w:r>
            <w:r w:rsidR="007C1756">
              <w:rPr>
                <w:noProof/>
                <w:webHidden/>
              </w:rPr>
              <w:fldChar w:fldCharType="end"/>
            </w:r>
          </w:hyperlink>
        </w:p>
        <w:p w:rsidR="007C1756" w:rsidRDefault="003915F8">
          <w:pPr>
            <w:pStyle w:val="TOC1"/>
            <w:tabs>
              <w:tab w:val="left" w:pos="440"/>
              <w:tab w:val="right" w:leader="dot" w:pos="9350"/>
            </w:tabs>
            <w:rPr>
              <w:rFonts w:eastAsiaTheme="minorEastAsia"/>
              <w:noProof/>
            </w:rPr>
          </w:pPr>
          <w:hyperlink w:anchor="_Toc416817378" w:history="1">
            <w:r w:rsidR="007C1756" w:rsidRPr="00291B74">
              <w:rPr>
                <w:rStyle w:val="Hyperlink"/>
                <w:noProof/>
              </w:rPr>
              <w:t>6.</w:t>
            </w:r>
            <w:r w:rsidR="007C1756">
              <w:rPr>
                <w:rFonts w:eastAsiaTheme="minorEastAsia"/>
                <w:noProof/>
              </w:rPr>
              <w:tab/>
            </w:r>
            <w:r w:rsidR="007C1756" w:rsidRPr="00291B74">
              <w:rPr>
                <w:rStyle w:val="Hyperlink"/>
                <w:noProof/>
              </w:rPr>
              <w:t>Tinjauan Pustaka</w:t>
            </w:r>
            <w:r w:rsidR="007C1756">
              <w:rPr>
                <w:noProof/>
                <w:webHidden/>
              </w:rPr>
              <w:tab/>
            </w:r>
            <w:r w:rsidR="007C1756">
              <w:rPr>
                <w:noProof/>
                <w:webHidden/>
              </w:rPr>
              <w:fldChar w:fldCharType="begin"/>
            </w:r>
            <w:r w:rsidR="007C1756">
              <w:rPr>
                <w:noProof/>
                <w:webHidden/>
              </w:rPr>
              <w:instrText xml:space="preserve"> PAGEREF _Toc416817378 \h </w:instrText>
            </w:r>
            <w:r w:rsidR="007C1756">
              <w:rPr>
                <w:noProof/>
                <w:webHidden/>
              </w:rPr>
            </w:r>
            <w:r w:rsidR="007C1756">
              <w:rPr>
                <w:noProof/>
                <w:webHidden/>
              </w:rPr>
              <w:fldChar w:fldCharType="separate"/>
            </w:r>
            <w:r w:rsidR="007C1756">
              <w:rPr>
                <w:noProof/>
                <w:webHidden/>
              </w:rPr>
              <w:t>3</w:t>
            </w:r>
            <w:r w:rsidR="007C1756">
              <w:rPr>
                <w:noProof/>
                <w:webHidden/>
              </w:rPr>
              <w:fldChar w:fldCharType="end"/>
            </w:r>
          </w:hyperlink>
        </w:p>
        <w:p w:rsidR="007C1756" w:rsidRDefault="003915F8">
          <w:pPr>
            <w:pStyle w:val="TOC2"/>
            <w:tabs>
              <w:tab w:val="right" w:leader="dot" w:pos="9350"/>
            </w:tabs>
            <w:rPr>
              <w:rFonts w:eastAsiaTheme="minorEastAsia"/>
              <w:noProof/>
            </w:rPr>
          </w:pPr>
          <w:hyperlink w:anchor="_Toc416817379" w:history="1">
            <w:r w:rsidR="007C1756" w:rsidRPr="00291B74">
              <w:rPr>
                <w:rStyle w:val="Hyperlink"/>
                <w:noProof/>
              </w:rPr>
              <w:t>6.1 Tinjauan Studi</w:t>
            </w:r>
            <w:r w:rsidR="007C1756">
              <w:rPr>
                <w:noProof/>
                <w:webHidden/>
              </w:rPr>
              <w:tab/>
            </w:r>
            <w:r w:rsidR="007C1756">
              <w:rPr>
                <w:noProof/>
                <w:webHidden/>
              </w:rPr>
              <w:fldChar w:fldCharType="begin"/>
            </w:r>
            <w:r w:rsidR="007C1756">
              <w:rPr>
                <w:noProof/>
                <w:webHidden/>
              </w:rPr>
              <w:instrText xml:space="preserve"> PAGEREF _Toc416817379 \h </w:instrText>
            </w:r>
            <w:r w:rsidR="007C1756">
              <w:rPr>
                <w:noProof/>
                <w:webHidden/>
              </w:rPr>
            </w:r>
            <w:r w:rsidR="007C1756">
              <w:rPr>
                <w:noProof/>
                <w:webHidden/>
              </w:rPr>
              <w:fldChar w:fldCharType="separate"/>
            </w:r>
            <w:r w:rsidR="007C1756">
              <w:rPr>
                <w:noProof/>
                <w:webHidden/>
              </w:rPr>
              <w:t>3</w:t>
            </w:r>
            <w:r w:rsidR="007C1756">
              <w:rPr>
                <w:noProof/>
                <w:webHidden/>
              </w:rPr>
              <w:fldChar w:fldCharType="end"/>
            </w:r>
          </w:hyperlink>
        </w:p>
        <w:p w:rsidR="007C1756" w:rsidRDefault="003915F8">
          <w:pPr>
            <w:pStyle w:val="TOC2"/>
            <w:tabs>
              <w:tab w:val="left" w:pos="880"/>
              <w:tab w:val="right" w:leader="dot" w:pos="9350"/>
            </w:tabs>
            <w:rPr>
              <w:rFonts w:eastAsiaTheme="minorEastAsia"/>
              <w:noProof/>
            </w:rPr>
          </w:pPr>
          <w:hyperlink w:anchor="_Toc416817380" w:history="1">
            <w:r w:rsidR="007C1756" w:rsidRPr="00291B74">
              <w:rPr>
                <w:rStyle w:val="Hyperlink"/>
                <w:noProof/>
              </w:rPr>
              <w:t>6.2</w:t>
            </w:r>
            <w:r w:rsidR="007C1756">
              <w:rPr>
                <w:rFonts w:eastAsiaTheme="minorEastAsia"/>
                <w:noProof/>
              </w:rPr>
              <w:tab/>
            </w:r>
            <w:r w:rsidR="007C1756" w:rsidRPr="00291B74">
              <w:rPr>
                <w:rStyle w:val="Hyperlink"/>
                <w:noProof/>
              </w:rPr>
              <w:t>Landasan Teori</w:t>
            </w:r>
            <w:r w:rsidR="007C1756">
              <w:rPr>
                <w:noProof/>
                <w:webHidden/>
              </w:rPr>
              <w:tab/>
            </w:r>
            <w:r w:rsidR="007C1756">
              <w:rPr>
                <w:noProof/>
                <w:webHidden/>
              </w:rPr>
              <w:fldChar w:fldCharType="begin"/>
            </w:r>
            <w:r w:rsidR="007C1756">
              <w:rPr>
                <w:noProof/>
                <w:webHidden/>
              </w:rPr>
              <w:instrText xml:space="preserve"> PAGEREF _Toc416817380 \h </w:instrText>
            </w:r>
            <w:r w:rsidR="007C1756">
              <w:rPr>
                <w:noProof/>
                <w:webHidden/>
              </w:rPr>
            </w:r>
            <w:r w:rsidR="007C1756">
              <w:rPr>
                <w:noProof/>
                <w:webHidden/>
              </w:rPr>
              <w:fldChar w:fldCharType="separate"/>
            </w:r>
            <w:r w:rsidR="007C1756">
              <w:rPr>
                <w:noProof/>
                <w:webHidden/>
              </w:rPr>
              <w:t>6</w:t>
            </w:r>
            <w:r w:rsidR="007C1756">
              <w:rPr>
                <w:noProof/>
                <w:webHidden/>
              </w:rPr>
              <w:fldChar w:fldCharType="end"/>
            </w:r>
          </w:hyperlink>
        </w:p>
        <w:p w:rsidR="007C1756" w:rsidRDefault="003915F8">
          <w:pPr>
            <w:pStyle w:val="TOC3"/>
            <w:tabs>
              <w:tab w:val="left" w:pos="1320"/>
              <w:tab w:val="right" w:leader="dot" w:pos="9350"/>
            </w:tabs>
            <w:rPr>
              <w:rFonts w:eastAsiaTheme="minorEastAsia"/>
              <w:noProof/>
            </w:rPr>
          </w:pPr>
          <w:hyperlink w:anchor="_Toc416817381" w:history="1">
            <w:r w:rsidR="007C1756" w:rsidRPr="00291B74">
              <w:rPr>
                <w:rStyle w:val="Hyperlink"/>
                <w:noProof/>
              </w:rPr>
              <w:t>6.2.1</w:t>
            </w:r>
            <w:r w:rsidR="007C1756">
              <w:rPr>
                <w:rFonts w:eastAsiaTheme="minorEastAsia"/>
                <w:noProof/>
              </w:rPr>
              <w:tab/>
            </w:r>
            <w:r w:rsidR="007C1756" w:rsidRPr="00291B74">
              <w:rPr>
                <w:rStyle w:val="Hyperlink"/>
                <w:noProof/>
              </w:rPr>
              <w:t>Sistem Terdistribusi</w:t>
            </w:r>
            <w:r w:rsidR="007C1756">
              <w:rPr>
                <w:noProof/>
                <w:webHidden/>
              </w:rPr>
              <w:tab/>
            </w:r>
            <w:r w:rsidR="007C1756">
              <w:rPr>
                <w:noProof/>
                <w:webHidden/>
              </w:rPr>
              <w:fldChar w:fldCharType="begin"/>
            </w:r>
            <w:r w:rsidR="007C1756">
              <w:rPr>
                <w:noProof/>
                <w:webHidden/>
              </w:rPr>
              <w:instrText xml:space="preserve"> PAGEREF _Toc416817381 \h </w:instrText>
            </w:r>
            <w:r w:rsidR="007C1756">
              <w:rPr>
                <w:noProof/>
                <w:webHidden/>
              </w:rPr>
            </w:r>
            <w:r w:rsidR="007C1756">
              <w:rPr>
                <w:noProof/>
                <w:webHidden/>
              </w:rPr>
              <w:fldChar w:fldCharType="separate"/>
            </w:r>
            <w:r w:rsidR="007C1756">
              <w:rPr>
                <w:noProof/>
                <w:webHidden/>
              </w:rPr>
              <w:t>6</w:t>
            </w:r>
            <w:r w:rsidR="007C1756">
              <w:rPr>
                <w:noProof/>
                <w:webHidden/>
              </w:rPr>
              <w:fldChar w:fldCharType="end"/>
            </w:r>
          </w:hyperlink>
        </w:p>
        <w:p w:rsidR="007C1756" w:rsidRDefault="003915F8">
          <w:pPr>
            <w:pStyle w:val="TOC3"/>
            <w:tabs>
              <w:tab w:val="left" w:pos="1320"/>
              <w:tab w:val="right" w:leader="dot" w:pos="9350"/>
            </w:tabs>
            <w:rPr>
              <w:rFonts w:eastAsiaTheme="minorEastAsia"/>
              <w:noProof/>
            </w:rPr>
          </w:pPr>
          <w:hyperlink w:anchor="_Toc416817382" w:history="1">
            <w:r w:rsidR="007C1756" w:rsidRPr="00291B74">
              <w:rPr>
                <w:rStyle w:val="Hyperlink"/>
                <w:noProof/>
              </w:rPr>
              <w:t>6.2.2</w:t>
            </w:r>
            <w:r w:rsidR="007C1756">
              <w:rPr>
                <w:rFonts w:eastAsiaTheme="minorEastAsia"/>
                <w:noProof/>
              </w:rPr>
              <w:tab/>
            </w:r>
            <w:r w:rsidR="007C1756" w:rsidRPr="00291B74">
              <w:rPr>
                <w:rStyle w:val="Hyperlink"/>
                <w:noProof/>
              </w:rPr>
              <w:t>Client-Sever</w:t>
            </w:r>
            <w:r w:rsidR="007C1756">
              <w:rPr>
                <w:noProof/>
                <w:webHidden/>
              </w:rPr>
              <w:tab/>
            </w:r>
            <w:r w:rsidR="007C1756">
              <w:rPr>
                <w:noProof/>
                <w:webHidden/>
              </w:rPr>
              <w:fldChar w:fldCharType="begin"/>
            </w:r>
            <w:r w:rsidR="007C1756">
              <w:rPr>
                <w:noProof/>
                <w:webHidden/>
              </w:rPr>
              <w:instrText xml:space="preserve"> PAGEREF _Toc416817382 \h </w:instrText>
            </w:r>
            <w:r w:rsidR="007C1756">
              <w:rPr>
                <w:noProof/>
                <w:webHidden/>
              </w:rPr>
            </w:r>
            <w:r w:rsidR="007C1756">
              <w:rPr>
                <w:noProof/>
                <w:webHidden/>
              </w:rPr>
              <w:fldChar w:fldCharType="separate"/>
            </w:r>
            <w:r w:rsidR="007C1756">
              <w:rPr>
                <w:noProof/>
                <w:webHidden/>
              </w:rPr>
              <w:t>9</w:t>
            </w:r>
            <w:r w:rsidR="007C1756">
              <w:rPr>
                <w:noProof/>
                <w:webHidden/>
              </w:rPr>
              <w:fldChar w:fldCharType="end"/>
            </w:r>
          </w:hyperlink>
        </w:p>
        <w:p w:rsidR="007C1756" w:rsidRDefault="003915F8">
          <w:pPr>
            <w:pStyle w:val="TOC3"/>
            <w:tabs>
              <w:tab w:val="left" w:pos="1320"/>
              <w:tab w:val="right" w:leader="dot" w:pos="9350"/>
            </w:tabs>
            <w:rPr>
              <w:rFonts w:eastAsiaTheme="minorEastAsia"/>
              <w:noProof/>
            </w:rPr>
          </w:pPr>
          <w:hyperlink w:anchor="_Toc416817383" w:history="1">
            <w:r w:rsidR="007C1756" w:rsidRPr="00291B74">
              <w:rPr>
                <w:rStyle w:val="Hyperlink"/>
                <w:noProof/>
              </w:rPr>
              <w:t>6.2.3</w:t>
            </w:r>
            <w:r w:rsidR="007C1756">
              <w:rPr>
                <w:rFonts w:eastAsiaTheme="minorEastAsia"/>
                <w:noProof/>
              </w:rPr>
              <w:tab/>
            </w:r>
            <w:r w:rsidR="007C1756" w:rsidRPr="00291B74">
              <w:rPr>
                <w:rStyle w:val="Hyperlink"/>
                <w:noProof/>
              </w:rPr>
              <w:t>DCOM</w:t>
            </w:r>
            <w:r w:rsidR="007C1756">
              <w:rPr>
                <w:noProof/>
                <w:webHidden/>
              </w:rPr>
              <w:tab/>
            </w:r>
            <w:r w:rsidR="007C1756">
              <w:rPr>
                <w:noProof/>
                <w:webHidden/>
              </w:rPr>
              <w:fldChar w:fldCharType="begin"/>
            </w:r>
            <w:r w:rsidR="007C1756">
              <w:rPr>
                <w:noProof/>
                <w:webHidden/>
              </w:rPr>
              <w:instrText xml:space="preserve"> PAGEREF _Toc416817383 \h </w:instrText>
            </w:r>
            <w:r w:rsidR="007C1756">
              <w:rPr>
                <w:noProof/>
                <w:webHidden/>
              </w:rPr>
            </w:r>
            <w:r w:rsidR="007C1756">
              <w:rPr>
                <w:noProof/>
                <w:webHidden/>
              </w:rPr>
              <w:fldChar w:fldCharType="separate"/>
            </w:r>
            <w:r w:rsidR="007C1756">
              <w:rPr>
                <w:noProof/>
                <w:webHidden/>
              </w:rPr>
              <w:t>11</w:t>
            </w:r>
            <w:r w:rsidR="007C1756">
              <w:rPr>
                <w:noProof/>
                <w:webHidden/>
              </w:rPr>
              <w:fldChar w:fldCharType="end"/>
            </w:r>
          </w:hyperlink>
        </w:p>
        <w:p w:rsidR="007C1756" w:rsidRDefault="003915F8">
          <w:pPr>
            <w:pStyle w:val="TOC3"/>
            <w:tabs>
              <w:tab w:val="left" w:pos="1320"/>
              <w:tab w:val="right" w:leader="dot" w:pos="9350"/>
            </w:tabs>
            <w:rPr>
              <w:rFonts w:eastAsiaTheme="minorEastAsia"/>
              <w:noProof/>
            </w:rPr>
          </w:pPr>
          <w:hyperlink w:anchor="_Toc416817384" w:history="1">
            <w:r w:rsidR="007C1756" w:rsidRPr="00291B74">
              <w:rPr>
                <w:rStyle w:val="Hyperlink"/>
                <w:noProof/>
              </w:rPr>
              <w:t>6.2.4</w:t>
            </w:r>
            <w:r w:rsidR="007C1756">
              <w:rPr>
                <w:rFonts w:eastAsiaTheme="minorEastAsia"/>
                <w:noProof/>
              </w:rPr>
              <w:tab/>
            </w:r>
            <w:r w:rsidR="007C1756" w:rsidRPr="00291B74">
              <w:rPr>
                <w:rStyle w:val="Hyperlink"/>
                <w:noProof/>
              </w:rPr>
              <w:t>Multi-tier</w:t>
            </w:r>
            <w:r w:rsidR="007C1756">
              <w:rPr>
                <w:noProof/>
                <w:webHidden/>
              </w:rPr>
              <w:tab/>
            </w:r>
            <w:r w:rsidR="007C1756">
              <w:rPr>
                <w:noProof/>
                <w:webHidden/>
              </w:rPr>
              <w:fldChar w:fldCharType="begin"/>
            </w:r>
            <w:r w:rsidR="007C1756">
              <w:rPr>
                <w:noProof/>
                <w:webHidden/>
              </w:rPr>
              <w:instrText xml:space="preserve"> PAGEREF _Toc416817384 \h </w:instrText>
            </w:r>
            <w:r w:rsidR="007C1756">
              <w:rPr>
                <w:noProof/>
                <w:webHidden/>
              </w:rPr>
            </w:r>
            <w:r w:rsidR="007C1756">
              <w:rPr>
                <w:noProof/>
                <w:webHidden/>
              </w:rPr>
              <w:fldChar w:fldCharType="separate"/>
            </w:r>
            <w:r w:rsidR="007C1756">
              <w:rPr>
                <w:noProof/>
                <w:webHidden/>
              </w:rPr>
              <w:t>15</w:t>
            </w:r>
            <w:r w:rsidR="007C1756">
              <w:rPr>
                <w:noProof/>
                <w:webHidden/>
              </w:rPr>
              <w:fldChar w:fldCharType="end"/>
            </w:r>
          </w:hyperlink>
        </w:p>
        <w:p w:rsidR="007C1756" w:rsidRDefault="003915F8">
          <w:pPr>
            <w:pStyle w:val="TOC1"/>
            <w:tabs>
              <w:tab w:val="left" w:pos="440"/>
              <w:tab w:val="right" w:leader="dot" w:pos="9350"/>
            </w:tabs>
            <w:rPr>
              <w:rFonts w:eastAsiaTheme="minorEastAsia"/>
              <w:noProof/>
            </w:rPr>
          </w:pPr>
          <w:hyperlink w:anchor="_Toc416817385" w:history="1">
            <w:r w:rsidR="007C1756" w:rsidRPr="00291B74">
              <w:rPr>
                <w:rStyle w:val="Hyperlink"/>
                <w:noProof/>
              </w:rPr>
              <w:t>8.</w:t>
            </w:r>
            <w:r w:rsidR="007C1756">
              <w:rPr>
                <w:rFonts w:eastAsiaTheme="minorEastAsia"/>
                <w:noProof/>
              </w:rPr>
              <w:tab/>
            </w:r>
            <w:r w:rsidR="007C1756" w:rsidRPr="00291B74">
              <w:rPr>
                <w:rStyle w:val="Hyperlink"/>
                <w:noProof/>
              </w:rPr>
              <w:t>Metode Penelitian</w:t>
            </w:r>
            <w:r w:rsidR="007C1756">
              <w:rPr>
                <w:noProof/>
                <w:webHidden/>
              </w:rPr>
              <w:tab/>
            </w:r>
            <w:r w:rsidR="007C1756">
              <w:rPr>
                <w:noProof/>
                <w:webHidden/>
              </w:rPr>
              <w:fldChar w:fldCharType="begin"/>
            </w:r>
            <w:r w:rsidR="007C1756">
              <w:rPr>
                <w:noProof/>
                <w:webHidden/>
              </w:rPr>
              <w:instrText xml:space="preserve"> PAGEREF _Toc416817385 \h </w:instrText>
            </w:r>
            <w:r w:rsidR="007C1756">
              <w:rPr>
                <w:noProof/>
                <w:webHidden/>
              </w:rPr>
            </w:r>
            <w:r w:rsidR="007C1756">
              <w:rPr>
                <w:noProof/>
                <w:webHidden/>
              </w:rPr>
              <w:fldChar w:fldCharType="separate"/>
            </w:r>
            <w:r w:rsidR="007C1756">
              <w:rPr>
                <w:noProof/>
                <w:webHidden/>
              </w:rPr>
              <w:t>17</w:t>
            </w:r>
            <w:r w:rsidR="007C1756">
              <w:rPr>
                <w:noProof/>
                <w:webHidden/>
              </w:rPr>
              <w:fldChar w:fldCharType="end"/>
            </w:r>
          </w:hyperlink>
        </w:p>
        <w:p w:rsidR="007C1756" w:rsidRDefault="003915F8">
          <w:pPr>
            <w:pStyle w:val="TOC3"/>
            <w:tabs>
              <w:tab w:val="left" w:pos="1100"/>
              <w:tab w:val="right" w:leader="dot" w:pos="9350"/>
            </w:tabs>
            <w:rPr>
              <w:rFonts w:eastAsiaTheme="minorEastAsia"/>
              <w:noProof/>
            </w:rPr>
          </w:pPr>
          <w:hyperlink w:anchor="_Toc416817386" w:history="1">
            <w:r w:rsidR="007C1756" w:rsidRPr="00291B74">
              <w:rPr>
                <w:rStyle w:val="Hyperlink"/>
                <w:rFonts w:cs="Times New Roman"/>
                <w:noProof/>
              </w:rPr>
              <w:t>8.1</w:t>
            </w:r>
            <w:r w:rsidR="007C1756">
              <w:rPr>
                <w:rFonts w:eastAsiaTheme="minorEastAsia"/>
                <w:noProof/>
              </w:rPr>
              <w:tab/>
            </w:r>
            <w:r w:rsidR="007C1756" w:rsidRPr="00291B74">
              <w:rPr>
                <w:rStyle w:val="Hyperlink"/>
                <w:noProof/>
              </w:rPr>
              <w:t>Metodelogi Penelitian</w:t>
            </w:r>
            <w:r w:rsidR="007C1756">
              <w:rPr>
                <w:noProof/>
                <w:webHidden/>
              </w:rPr>
              <w:tab/>
            </w:r>
            <w:r w:rsidR="007C1756">
              <w:rPr>
                <w:noProof/>
                <w:webHidden/>
              </w:rPr>
              <w:fldChar w:fldCharType="begin"/>
            </w:r>
            <w:r w:rsidR="007C1756">
              <w:rPr>
                <w:noProof/>
                <w:webHidden/>
              </w:rPr>
              <w:instrText xml:space="preserve"> PAGEREF _Toc416817386 \h </w:instrText>
            </w:r>
            <w:r w:rsidR="007C1756">
              <w:rPr>
                <w:noProof/>
                <w:webHidden/>
              </w:rPr>
            </w:r>
            <w:r w:rsidR="007C1756">
              <w:rPr>
                <w:noProof/>
                <w:webHidden/>
              </w:rPr>
              <w:fldChar w:fldCharType="separate"/>
            </w:r>
            <w:r w:rsidR="007C1756">
              <w:rPr>
                <w:noProof/>
                <w:webHidden/>
              </w:rPr>
              <w:t>18</w:t>
            </w:r>
            <w:r w:rsidR="007C1756">
              <w:rPr>
                <w:noProof/>
                <w:webHidden/>
              </w:rPr>
              <w:fldChar w:fldCharType="end"/>
            </w:r>
          </w:hyperlink>
        </w:p>
        <w:p w:rsidR="007C1756" w:rsidRDefault="003915F8">
          <w:pPr>
            <w:pStyle w:val="TOC3"/>
            <w:tabs>
              <w:tab w:val="left" w:pos="1100"/>
              <w:tab w:val="right" w:leader="dot" w:pos="9350"/>
            </w:tabs>
            <w:rPr>
              <w:rFonts w:eastAsiaTheme="minorEastAsia"/>
              <w:noProof/>
            </w:rPr>
          </w:pPr>
          <w:hyperlink w:anchor="_Toc416817387" w:history="1">
            <w:r w:rsidR="007C1756" w:rsidRPr="00291B74">
              <w:rPr>
                <w:rStyle w:val="Hyperlink"/>
                <w:rFonts w:cs="Times New Roman"/>
                <w:noProof/>
              </w:rPr>
              <w:t>8.2</w:t>
            </w:r>
            <w:r w:rsidR="007C1756">
              <w:rPr>
                <w:rFonts w:eastAsiaTheme="minorEastAsia"/>
                <w:noProof/>
              </w:rPr>
              <w:tab/>
            </w:r>
            <w:r w:rsidR="007C1756" w:rsidRPr="00291B74">
              <w:rPr>
                <w:rStyle w:val="Hyperlink"/>
                <w:noProof/>
              </w:rPr>
              <w:t>Analisis Kebutuhan Prototyping</w:t>
            </w:r>
            <w:r w:rsidR="007C1756">
              <w:rPr>
                <w:noProof/>
                <w:webHidden/>
              </w:rPr>
              <w:tab/>
            </w:r>
            <w:r w:rsidR="007C1756">
              <w:rPr>
                <w:noProof/>
                <w:webHidden/>
              </w:rPr>
              <w:fldChar w:fldCharType="begin"/>
            </w:r>
            <w:r w:rsidR="007C1756">
              <w:rPr>
                <w:noProof/>
                <w:webHidden/>
              </w:rPr>
              <w:instrText xml:space="preserve"> PAGEREF _Toc416817387 \h </w:instrText>
            </w:r>
            <w:r w:rsidR="007C1756">
              <w:rPr>
                <w:noProof/>
                <w:webHidden/>
              </w:rPr>
            </w:r>
            <w:r w:rsidR="007C1756">
              <w:rPr>
                <w:noProof/>
                <w:webHidden/>
              </w:rPr>
              <w:fldChar w:fldCharType="separate"/>
            </w:r>
            <w:r w:rsidR="007C1756">
              <w:rPr>
                <w:noProof/>
                <w:webHidden/>
              </w:rPr>
              <w:t>18</w:t>
            </w:r>
            <w:r w:rsidR="007C1756">
              <w:rPr>
                <w:noProof/>
                <w:webHidden/>
              </w:rPr>
              <w:fldChar w:fldCharType="end"/>
            </w:r>
          </w:hyperlink>
        </w:p>
        <w:p w:rsidR="007C1756" w:rsidRDefault="003915F8">
          <w:pPr>
            <w:pStyle w:val="TOC3"/>
            <w:tabs>
              <w:tab w:val="left" w:pos="1100"/>
              <w:tab w:val="right" w:leader="dot" w:pos="9350"/>
            </w:tabs>
            <w:rPr>
              <w:rFonts w:eastAsiaTheme="minorEastAsia"/>
              <w:noProof/>
            </w:rPr>
          </w:pPr>
          <w:hyperlink w:anchor="_Toc416817388" w:history="1">
            <w:r w:rsidR="007C1756" w:rsidRPr="00291B74">
              <w:rPr>
                <w:rStyle w:val="Hyperlink"/>
                <w:rFonts w:cs="Times New Roman"/>
                <w:noProof/>
              </w:rPr>
              <w:t>8.3</w:t>
            </w:r>
            <w:r w:rsidR="007C1756">
              <w:rPr>
                <w:rFonts w:eastAsiaTheme="minorEastAsia"/>
                <w:noProof/>
              </w:rPr>
              <w:tab/>
            </w:r>
            <w:r w:rsidR="007C1756" w:rsidRPr="00291B74">
              <w:rPr>
                <w:rStyle w:val="Hyperlink"/>
                <w:noProof/>
              </w:rPr>
              <w:t>Membangun Prototyping</w:t>
            </w:r>
            <w:r w:rsidR="007C1756">
              <w:rPr>
                <w:noProof/>
                <w:webHidden/>
              </w:rPr>
              <w:tab/>
            </w:r>
            <w:r w:rsidR="007C1756">
              <w:rPr>
                <w:noProof/>
                <w:webHidden/>
              </w:rPr>
              <w:fldChar w:fldCharType="begin"/>
            </w:r>
            <w:r w:rsidR="007C1756">
              <w:rPr>
                <w:noProof/>
                <w:webHidden/>
              </w:rPr>
              <w:instrText xml:space="preserve"> PAGEREF _Toc416817388 \h </w:instrText>
            </w:r>
            <w:r w:rsidR="007C1756">
              <w:rPr>
                <w:noProof/>
                <w:webHidden/>
              </w:rPr>
            </w:r>
            <w:r w:rsidR="007C1756">
              <w:rPr>
                <w:noProof/>
                <w:webHidden/>
              </w:rPr>
              <w:fldChar w:fldCharType="separate"/>
            </w:r>
            <w:r w:rsidR="007C1756">
              <w:rPr>
                <w:noProof/>
                <w:webHidden/>
              </w:rPr>
              <w:t>18</w:t>
            </w:r>
            <w:r w:rsidR="007C1756">
              <w:rPr>
                <w:noProof/>
                <w:webHidden/>
              </w:rPr>
              <w:fldChar w:fldCharType="end"/>
            </w:r>
          </w:hyperlink>
        </w:p>
        <w:p w:rsidR="007C1756" w:rsidRDefault="003915F8">
          <w:pPr>
            <w:pStyle w:val="TOC3"/>
            <w:tabs>
              <w:tab w:val="left" w:pos="1100"/>
              <w:tab w:val="right" w:leader="dot" w:pos="9350"/>
            </w:tabs>
            <w:rPr>
              <w:rFonts w:eastAsiaTheme="minorEastAsia"/>
              <w:noProof/>
            </w:rPr>
          </w:pPr>
          <w:hyperlink w:anchor="_Toc416817389" w:history="1">
            <w:r w:rsidR="007C1756" w:rsidRPr="00291B74">
              <w:rPr>
                <w:rStyle w:val="Hyperlink"/>
                <w:rFonts w:cs="Times New Roman"/>
                <w:noProof/>
              </w:rPr>
              <w:t>8.4</w:t>
            </w:r>
            <w:r w:rsidR="007C1756">
              <w:rPr>
                <w:rFonts w:eastAsiaTheme="minorEastAsia"/>
                <w:noProof/>
              </w:rPr>
              <w:tab/>
            </w:r>
            <w:r w:rsidR="007C1756" w:rsidRPr="00291B74">
              <w:rPr>
                <w:rStyle w:val="Hyperlink"/>
                <w:noProof/>
              </w:rPr>
              <w:t>Evaluasi Prototyping</w:t>
            </w:r>
            <w:r w:rsidR="007C1756">
              <w:rPr>
                <w:noProof/>
                <w:webHidden/>
              </w:rPr>
              <w:tab/>
            </w:r>
            <w:r w:rsidR="007C1756">
              <w:rPr>
                <w:noProof/>
                <w:webHidden/>
              </w:rPr>
              <w:fldChar w:fldCharType="begin"/>
            </w:r>
            <w:r w:rsidR="007C1756">
              <w:rPr>
                <w:noProof/>
                <w:webHidden/>
              </w:rPr>
              <w:instrText xml:space="preserve"> PAGEREF _Toc416817389 \h </w:instrText>
            </w:r>
            <w:r w:rsidR="007C1756">
              <w:rPr>
                <w:noProof/>
                <w:webHidden/>
              </w:rPr>
            </w:r>
            <w:r w:rsidR="007C1756">
              <w:rPr>
                <w:noProof/>
                <w:webHidden/>
              </w:rPr>
              <w:fldChar w:fldCharType="separate"/>
            </w:r>
            <w:r w:rsidR="007C1756">
              <w:rPr>
                <w:noProof/>
                <w:webHidden/>
              </w:rPr>
              <w:t>18</w:t>
            </w:r>
            <w:r w:rsidR="007C1756">
              <w:rPr>
                <w:noProof/>
                <w:webHidden/>
              </w:rPr>
              <w:fldChar w:fldCharType="end"/>
            </w:r>
          </w:hyperlink>
        </w:p>
        <w:p w:rsidR="007C1756" w:rsidRDefault="003915F8">
          <w:pPr>
            <w:pStyle w:val="TOC3"/>
            <w:tabs>
              <w:tab w:val="left" w:pos="1100"/>
              <w:tab w:val="right" w:leader="dot" w:pos="9350"/>
            </w:tabs>
            <w:rPr>
              <w:rFonts w:eastAsiaTheme="minorEastAsia"/>
              <w:noProof/>
            </w:rPr>
          </w:pPr>
          <w:hyperlink w:anchor="_Toc416817390" w:history="1">
            <w:r w:rsidR="007C1756" w:rsidRPr="00291B74">
              <w:rPr>
                <w:rStyle w:val="Hyperlink"/>
                <w:rFonts w:cs="Times New Roman"/>
                <w:noProof/>
              </w:rPr>
              <w:t>8.5</w:t>
            </w:r>
            <w:r w:rsidR="007C1756">
              <w:rPr>
                <w:rFonts w:eastAsiaTheme="minorEastAsia"/>
                <w:noProof/>
              </w:rPr>
              <w:tab/>
            </w:r>
            <w:r w:rsidR="007C1756" w:rsidRPr="00291B74">
              <w:rPr>
                <w:rStyle w:val="Hyperlink"/>
                <w:noProof/>
              </w:rPr>
              <w:t>Pengkodean System</w:t>
            </w:r>
            <w:r w:rsidR="007C1756">
              <w:rPr>
                <w:noProof/>
                <w:webHidden/>
              </w:rPr>
              <w:tab/>
            </w:r>
            <w:r w:rsidR="007C1756">
              <w:rPr>
                <w:noProof/>
                <w:webHidden/>
              </w:rPr>
              <w:fldChar w:fldCharType="begin"/>
            </w:r>
            <w:r w:rsidR="007C1756">
              <w:rPr>
                <w:noProof/>
                <w:webHidden/>
              </w:rPr>
              <w:instrText xml:space="preserve"> PAGEREF _Toc416817390 \h </w:instrText>
            </w:r>
            <w:r w:rsidR="007C1756">
              <w:rPr>
                <w:noProof/>
                <w:webHidden/>
              </w:rPr>
            </w:r>
            <w:r w:rsidR="007C1756">
              <w:rPr>
                <w:noProof/>
                <w:webHidden/>
              </w:rPr>
              <w:fldChar w:fldCharType="separate"/>
            </w:r>
            <w:r w:rsidR="007C1756">
              <w:rPr>
                <w:noProof/>
                <w:webHidden/>
              </w:rPr>
              <w:t>19</w:t>
            </w:r>
            <w:r w:rsidR="007C1756">
              <w:rPr>
                <w:noProof/>
                <w:webHidden/>
              </w:rPr>
              <w:fldChar w:fldCharType="end"/>
            </w:r>
          </w:hyperlink>
        </w:p>
        <w:p w:rsidR="007C1756" w:rsidRDefault="003915F8">
          <w:pPr>
            <w:pStyle w:val="TOC3"/>
            <w:tabs>
              <w:tab w:val="left" w:pos="1100"/>
              <w:tab w:val="right" w:leader="dot" w:pos="9350"/>
            </w:tabs>
            <w:rPr>
              <w:rFonts w:eastAsiaTheme="minorEastAsia"/>
              <w:noProof/>
            </w:rPr>
          </w:pPr>
          <w:hyperlink w:anchor="_Toc416817391" w:history="1">
            <w:r w:rsidR="007C1756" w:rsidRPr="00291B74">
              <w:rPr>
                <w:rStyle w:val="Hyperlink"/>
                <w:rFonts w:cs="Times New Roman"/>
                <w:noProof/>
              </w:rPr>
              <w:t>8.6</w:t>
            </w:r>
            <w:r w:rsidR="007C1756">
              <w:rPr>
                <w:rFonts w:eastAsiaTheme="minorEastAsia"/>
                <w:noProof/>
              </w:rPr>
              <w:tab/>
            </w:r>
            <w:r w:rsidR="007C1756" w:rsidRPr="00291B74">
              <w:rPr>
                <w:rStyle w:val="Hyperlink"/>
                <w:noProof/>
              </w:rPr>
              <w:t>Menguji System</w:t>
            </w:r>
            <w:r w:rsidR="007C1756">
              <w:rPr>
                <w:noProof/>
                <w:webHidden/>
              </w:rPr>
              <w:tab/>
            </w:r>
            <w:r w:rsidR="007C1756">
              <w:rPr>
                <w:noProof/>
                <w:webHidden/>
              </w:rPr>
              <w:fldChar w:fldCharType="begin"/>
            </w:r>
            <w:r w:rsidR="007C1756">
              <w:rPr>
                <w:noProof/>
                <w:webHidden/>
              </w:rPr>
              <w:instrText xml:space="preserve"> PAGEREF _Toc416817391 \h </w:instrText>
            </w:r>
            <w:r w:rsidR="007C1756">
              <w:rPr>
                <w:noProof/>
                <w:webHidden/>
              </w:rPr>
            </w:r>
            <w:r w:rsidR="007C1756">
              <w:rPr>
                <w:noProof/>
                <w:webHidden/>
              </w:rPr>
              <w:fldChar w:fldCharType="separate"/>
            </w:r>
            <w:r w:rsidR="007C1756">
              <w:rPr>
                <w:noProof/>
                <w:webHidden/>
              </w:rPr>
              <w:t>19</w:t>
            </w:r>
            <w:r w:rsidR="007C1756">
              <w:rPr>
                <w:noProof/>
                <w:webHidden/>
              </w:rPr>
              <w:fldChar w:fldCharType="end"/>
            </w:r>
          </w:hyperlink>
        </w:p>
        <w:p w:rsidR="007C1756" w:rsidRDefault="003915F8">
          <w:pPr>
            <w:pStyle w:val="TOC3"/>
            <w:tabs>
              <w:tab w:val="left" w:pos="1100"/>
              <w:tab w:val="right" w:leader="dot" w:pos="9350"/>
            </w:tabs>
            <w:rPr>
              <w:rFonts w:eastAsiaTheme="minorEastAsia"/>
              <w:noProof/>
            </w:rPr>
          </w:pPr>
          <w:hyperlink w:anchor="_Toc416817392" w:history="1">
            <w:r w:rsidR="007C1756" w:rsidRPr="00291B74">
              <w:rPr>
                <w:rStyle w:val="Hyperlink"/>
                <w:rFonts w:cs="Times New Roman"/>
                <w:noProof/>
              </w:rPr>
              <w:t>8.7</w:t>
            </w:r>
            <w:r w:rsidR="007C1756">
              <w:rPr>
                <w:rFonts w:eastAsiaTheme="minorEastAsia"/>
                <w:noProof/>
              </w:rPr>
              <w:tab/>
            </w:r>
            <w:r w:rsidR="007C1756" w:rsidRPr="00291B74">
              <w:rPr>
                <w:rStyle w:val="Hyperlink"/>
                <w:noProof/>
              </w:rPr>
              <w:t>Evaluasi System</w:t>
            </w:r>
            <w:r w:rsidR="007C1756">
              <w:rPr>
                <w:noProof/>
                <w:webHidden/>
              </w:rPr>
              <w:tab/>
            </w:r>
            <w:r w:rsidR="007C1756">
              <w:rPr>
                <w:noProof/>
                <w:webHidden/>
              </w:rPr>
              <w:fldChar w:fldCharType="begin"/>
            </w:r>
            <w:r w:rsidR="007C1756">
              <w:rPr>
                <w:noProof/>
                <w:webHidden/>
              </w:rPr>
              <w:instrText xml:space="preserve"> PAGEREF _Toc416817392 \h </w:instrText>
            </w:r>
            <w:r w:rsidR="007C1756">
              <w:rPr>
                <w:noProof/>
                <w:webHidden/>
              </w:rPr>
            </w:r>
            <w:r w:rsidR="007C1756">
              <w:rPr>
                <w:noProof/>
                <w:webHidden/>
              </w:rPr>
              <w:fldChar w:fldCharType="separate"/>
            </w:r>
            <w:r w:rsidR="007C1756">
              <w:rPr>
                <w:noProof/>
                <w:webHidden/>
              </w:rPr>
              <w:t>19</w:t>
            </w:r>
            <w:r w:rsidR="007C1756">
              <w:rPr>
                <w:noProof/>
                <w:webHidden/>
              </w:rPr>
              <w:fldChar w:fldCharType="end"/>
            </w:r>
          </w:hyperlink>
        </w:p>
        <w:p w:rsidR="007C1756" w:rsidRDefault="003915F8">
          <w:pPr>
            <w:pStyle w:val="TOC1"/>
            <w:tabs>
              <w:tab w:val="right" w:leader="dot" w:pos="9350"/>
            </w:tabs>
            <w:rPr>
              <w:rFonts w:eastAsiaTheme="minorEastAsia"/>
              <w:noProof/>
            </w:rPr>
          </w:pPr>
          <w:hyperlink w:anchor="_Toc416817393" w:history="1">
            <w:r w:rsidR="007C1756" w:rsidRPr="00291B74">
              <w:rPr>
                <w:rStyle w:val="Hyperlink"/>
                <w:noProof/>
              </w:rPr>
              <w:t>DAFTAR PUSTAKA</w:t>
            </w:r>
            <w:r w:rsidR="007C1756">
              <w:rPr>
                <w:noProof/>
                <w:webHidden/>
              </w:rPr>
              <w:tab/>
            </w:r>
            <w:r w:rsidR="007C1756">
              <w:rPr>
                <w:noProof/>
                <w:webHidden/>
              </w:rPr>
              <w:fldChar w:fldCharType="begin"/>
            </w:r>
            <w:r w:rsidR="007C1756">
              <w:rPr>
                <w:noProof/>
                <w:webHidden/>
              </w:rPr>
              <w:instrText xml:space="preserve"> PAGEREF _Toc416817393 \h </w:instrText>
            </w:r>
            <w:r w:rsidR="007C1756">
              <w:rPr>
                <w:noProof/>
                <w:webHidden/>
              </w:rPr>
            </w:r>
            <w:r w:rsidR="007C1756">
              <w:rPr>
                <w:noProof/>
                <w:webHidden/>
              </w:rPr>
              <w:fldChar w:fldCharType="separate"/>
            </w:r>
            <w:r w:rsidR="007C1756">
              <w:rPr>
                <w:noProof/>
                <w:webHidden/>
              </w:rPr>
              <w:t>20</w:t>
            </w:r>
            <w:r w:rsidR="007C1756">
              <w:rPr>
                <w:noProof/>
                <w:webHidden/>
              </w:rPr>
              <w:fldChar w:fldCharType="end"/>
            </w:r>
          </w:hyperlink>
        </w:p>
        <w:p w:rsidR="001F2638" w:rsidRPr="001F2638" w:rsidRDefault="007437F7" w:rsidP="001F2638">
          <w:pPr>
            <w:spacing w:line="360" w:lineRule="auto"/>
            <w:rPr>
              <w:b/>
              <w:bCs/>
              <w:noProof/>
            </w:rPr>
          </w:pPr>
          <w:r>
            <w:rPr>
              <w:b/>
              <w:bCs/>
              <w:noProof/>
            </w:rPr>
            <w:fldChar w:fldCharType="end"/>
          </w:r>
        </w:p>
      </w:sdtContent>
    </w:sdt>
    <w:p w:rsidR="001F2638" w:rsidRDefault="001F2638" w:rsidP="001F2638">
      <w:pPr>
        <w:pStyle w:val="Heading1"/>
        <w:spacing w:line="360" w:lineRule="auto"/>
      </w:pPr>
    </w:p>
    <w:p w:rsidR="001F2638" w:rsidRDefault="001F2638" w:rsidP="001F2638"/>
    <w:p w:rsidR="001F2638" w:rsidRDefault="001F2638" w:rsidP="001F2638"/>
    <w:p w:rsidR="001F2638" w:rsidRPr="001F2638" w:rsidRDefault="001F2638" w:rsidP="001F2638"/>
    <w:p w:rsidR="00D546F7" w:rsidRDefault="00BF1EDB" w:rsidP="001F2638">
      <w:pPr>
        <w:pStyle w:val="Heading1"/>
        <w:numPr>
          <w:ilvl w:val="0"/>
          <w:numId w:val="17"/>
        </w:numPr>
        <w:spacing w:line="360" w:lineRule="auto"/>
        <w:ind w:left="540" w:hanging="540"/>
      </w:pPr>
      <w:bookmarkStart w:id="2" w:name="_Toc416817373"/>
      <w:r w:rsidRPr="00BF1EDB">
        <w:t>Latar belakang</w:t>
      </w:r>
      <w:bookmarkEnd w:id="2"/>
    </w:p>
    <w:p w:rsidR="00041FA4" w:rsidRPr="00041FA4" w:rsidRDefault="00041FA4" w:rsidP="00C32B7E">
      <w:pPr>
        <w:pStyle w:val="NoSpacing"/>
        <w:spacing w:line="360" w:lineRule="auto"/>
        <w:ind w:left="720" w:firstLine="720"/>
        <w:rPr>
          <w:sz w:val="24"/>
          <w:szCs w:val="24"/>
        </w:rPr>
      </w:pPr>
      <w:r w:rsidRPr="00041FA4">
        <w:rPr>
          <w:sz w:val="24"/>
          <w:szCs w:val="24"/>
        </w:rPr>
        <w:t xml:space="preserve">Palang Merah Indonesia (PMI) adalah sebuah organisasi perhimpunan nasional di Indonesia yang bergerak dalam bidang </w:t>
      </w:r>
      <w:r w:rsidR="0013239F">
        <w:rPr>
          <w:sz w:val="24"/>
          <w:szCs w:val="24"/>
        </w:rPr>
        <w:t>sosial kemanusiaan.</w:t>
      </w:r>
      <w:r w:rsidR="00C32B7E">
        <w:rPr>
          <w:sz w:val="24"/>
          <w:szCs w:val="24"/>
        </w:rPr>
        <w:t xml:space="preserve"> </w:t>
      </w:r>
      <w:r w:rsidRPr="00041FA4">
        <w:rPr>
          <w:sz w:val="24"/>
          <w:szCs w:val="24"/>
        </w:rPr>
        <w:t>PMI selalu mempunyai tujuh prinsip dasar Gerakan Internasional Palang Merah dan Bulan sabit merah yaitu kemanusiaan, kesamaan, kesukarelaan, kemandirian, kesatuan, kenetralan, dan kesemestaan. Sampai saat ini PMI telah berada di 33 PMI Daerah (tingkat provinsi) dan sekitar 408 PMI Cabang (tingkat kota/kab</w:t>
      </w:r>
      <w:r>
        <w:rPr>
          <w:sz w:val="24"/>
          <w:szCs w:val="24"/>
        </w:rPr>
        <w:t>upaten) di seluruh Indonesia.</w:t>
      </w:r>
    </w:p>
    <w:p w:rsidR="00E30B04" w:rsidRDefault="00041FA4" w:rsidP="00892366">
      <w:pPr>
        <w:pStyle w:val="NoSpacing"/>
        <w:spacing w:line="360" w:lineRule="auto"/>
        <w:ind w:left="720" w:firstLine="720"/>
        <w:rPr>
          <w:sz w:val="24"/>
          <w:szCs w:val="24"/>
        </w:rPr>
      </w:pPr>
      <w:r w:rsidRPr="00041FA4">
        <w:rPr>
          <w:sz w:val="24"/>
          <w:szCs w:val="24"/>
        </w:rPr>
        <w:t>Palang Merah Indonesia tidak memihak golongan politik, ras, suku ataupun agama tertentu. Palang Merah Indonesia dalam pelaksanaannya juga tidak melakukan pembedaan tetapi mengutamakan korban yang paling membutuhkan pertolongan segera untuk keselamatan jiwanya.</w:t>
      </w:r>
      <w:r w:rsidR="00E30B04" w:rsidRPr="00A10749">
        <w:rPr>
          <w:sz w:val="24"/>
          <w:szCs w:val="24"/>
        </w:rPr>
        <w:t xml:space="preserve">Bencana alam tampak semakin meningkat dari tahun ke tahun yang disebabkan oleh proses alam maupun manusia itu sendiri. Kerugian langsung berupa korban jiwa, harta benda maupun material cukup besar. Indonesia merupakan Negara yang rawan bencana, dikarenakan  Indonesia </w:t>
      </w:r>
      <w:r w:rsidR="00E30B04">
        <w:rPr>
          <w:sz w:val="24"/>
          <w:szCs w:val="24"/>
        </w:rPr>
        <w:t xml:space="preserve">berada di daerah rawan bencana, </w:t>
      </w:r>
      <w:r w:rsidR="00E30B04" w:rsidRPr="00A10749">
        <w:rPr>
          <w:sz w:val="24"/>
          <w:szCs w:val="24"/>
        </w:rPr>
        <w:t>faktor geografi, geologi dan Intensitas bencana semakin meningkat dan k</w:t>
      </w:r>
      <w:r w:rsidR="00E30B04">
        <w:rPr>
          <w:sz w:val="24"/>
          <w:szCs w:val="24"/>
        </w:rPr>
        <w:t xml:space="preserve">ompleks. </w:t>
      </w:r>
      <w:r w:rsidR="00E30B04" w:rsidRPr="00A10749">
        <w:rPr>
          <w:sz w:val="24"/>
          <w:szCs w:val="24"/>
        </w:rPr>
        <w:t>Bencana alam yang sering terjadi di Indonesia yaitu gempa bumi, gunung meletus, tsunami, banjir, angin puting beliung.</w:t>
      </w:r>
    </w:p>
    <w:p w:rsidR="00E30B04" w:rsidRDefault="0013239F" w:rsidP="00892366">
      <w:pPr>
        <w:pStyle w:val="NoSpacing"/>
        <w:spacing w:line="360" w:lineRule="auto"/>
        <w:ind w:left="720" w:firstLine="720"/>
        <w:rPr>
          <w:sz w:val="24"/>
          <w:szCs w:val="24"/>
        </w:rPr>
      </w:pPr>
      <w:r>
        <w:rPr>
          <w:sz w:val="24"/>
          <w:szCs w:val="24"/>
        </w:rPr>
        <w:t xml:space="preserve">Palang Merah Indonesia khususnya PMI Provinsi Bali telah menerapkan sistem pelaporan dengan pemanfaatan teknologi informasi. Salah satunya adalah pemanfaatan teknologi informasi dalam proses pelaporan yang dilakukan oleh PMI Cabang atau Kabupaten kepada PMI Daerah atau Provinsi. Untuk mendukung sistem informasi </w:t>
      </w:r>
      <w:r w:rsidR="00EA5B1C">
        <w:rPr>
          <w:sz w:val="24"/>
          <w:szCs w:val="24"/>
        </w:rPr>
        <w:t xml:space="preserve">PMI dibutuhkan suatu sistem informasi dalam menggantikan proses yang dilakukan secara manual. Pelaporan yang diterima oleh PMI Provinsi akan diterima melalui e-mail atau pun dalam bentuk softcopy dan akan disimpan sebagai file dalam database. </w:t>
      </w:r>
      <w:r w:rsidR="00FE7890">
        <w:rPr>
          <w:sz w:val="24"/>
          <w:szCs w:val="24"/>
        </w:rPr>
        <w:t xml:space="preserve">Selanjutnya file-file tersebut juga akan dikumpulkan ke pusat, karena file-file tersebut merupakan </w:t>
      </w:r>
      <w:r w:rsidR="00FE7890">
        <w:rPr>
          <w:sz w:val="24"/>
          <w:szCs w:val="24"/>
        </w:rPr>
        <w:lastRenderedPageBreak/>
        <w:t xml:space="preserve">bentuk laporan kebencanaan atau administarsi kegiatan PMI Kabupaten ke PMI Provinsi yang terjadi pada semester tertentu. Setiap </w:t>
      </w:r>
      <w:r w:rsidR="001E7E74">
        <w:rPr>
          <w:sz w:val="24"/>
          <w:szCs w:val="24"/>
        </w:rPr>
        <w:t>bulannya, PMI Kabupaten mengirimkan data administrasi dan kejadian kebencanaan yang terjadi diwil</w:t>
      </w:r>
      <w:r w:rsidR="007A313D">
        <w:rPr>
          <w:sz w:val="24"/>
          <w:szCs w:val="24"/>
        </w:rPr>
        <w:t xml:space="preserve">ayahnya ke PMI Provinsi. </w:t>
      </w:r>
      <w:r w:rsidR="006C7DAB">
        <w:rPr>
          <w:sz w:val="24"/>
          <w:szCs w:val="24"/>
        </w:rPr>
        <w:t>S</w:t>
      </w:r>
      <w:r w:rsidR="001E7E74">
        <w:rPr>
          <w:sz w:val="24"/>
          <w:szCs w:val="24"/>
        </w:rPr>
        <w:t>ampai saat ini, belum ada suatu sistem komputerisasi yang mendukung proses pe</w:t>
      </w:r>
      <w:r w:rsidR="007974B5">
        <w:rPr>
          <w:sz w:val="24"/>
          <w:szCs w:val="24"/>
        </w:rPr>
        <w:t xml:space="preserve">ngiriman data tersebut, </w:t>
      </w:r>
      <w:r w:rsidR="006A5438">
        <w:rPr>
          <w:sz w:val="24"/>
          <w:szCs w:val="24"/>
        </w:rPr>
        <w:t>S</w:t>
      </w:r>
      <w:r w:rsidR="001E7E74">
        <w:rPr>
          <w:sz w:val="24"/>
          <w:szCs w:val="24"/>
        </w:rPr>
        <w:t xml:space="preserve">elama ini </w:t>
      </w:r>
      <w:r w:rsidR="005F474E">
        <w:rPr>
          <w:sz w:val="24"/>
          <w:szCs w:val="24"/>
        </w:rPr>
        <w:t xml:space="preserve">pelaporan administrasi dan kejadian kebencanan </w:t>
      </w:r>
      <w:r w:rsidR="001E7E74">
        <w:rPr>
          <w:sz w:val="24"/>
          <w:szCs w:val="24"/>
        </w:rPr>
        <w:t>dilakukan secara manual d</w:t>
      </w:r>
      <w:r w:rsidR="00810EFA">
        <w:rPr>
          <w:sz w:val="24"/>
          <w:szCs w:val="24"/>
        </w:rPr>
        <w:t>engan cara mengirimkan e-mail, s</w:t>
      </w:r>
      <w:r w:rsidR="001E7E74">
        <w:rPr>
          <w:sz w:val="24"/>
          <w:szCs w:val="24"/>
        </w:rPr>
        <w:t xml:space="preserve">ehingga mengakibatkan lambatnya proses dan intensitas kerja pada </w:t>
      </w:r>
      <w:r w:rsidR="00AC0F4A">
        <w:rPr>
          <w:sz w:val="24"/>
          <w:szCs w:val="24"/>
        </w:rPr>
        <w:t>PMI Provinsi.</w:t>
      </w:r>
    </w:p>
    <w:p w:rsidR="00E816E7" w:rsidRDefault="00AB67E1" w:rsidP="007A313D">
      <w:pPr>
        <w:pStyle w:val="NoSpacing"/>
        <w:spacing w:line="360" w:lineRule="auto"/>
        <w:ind w:left="720" w:firstLine="720"/>
        <w:rPr>
          <w:sz w:val="24"/>
          <w:szCs w:val="24"/>
        </w:rPr>
      </w:pPr>
      <w:r>
        <w:rPr>
          <w:sz w:val="24"/>
          <w:szCs w:val="24"/>
        </w:rPr>
        <w:t xml:space="preserve">Sistem informasi memegang peranan penting dalam kegiatan penyampaian suatu informasi. </w:t>
      </w:r>
      <w:r w:rsidR="00455103">
        <w:rPr>
          <w:sz w:val="24"/>
          <w:szCs w:val="24"/>
        </w:rPr>
        <w:t xml:space="preserve">Hal ini disebabkan apabila pengolahan informasi yang terlambat maka akan mengurangi kinerja dari PMI Provinsi dan Kabupaten tersebut, jika pengolahan informasi dibangun dan diterapkan dengan baik maka PMI juga akan memperoleh informasi yang baik, akurat dan tepat waktu guna untuk mendukung para pemimpin mengambil keputusan secara cepat dan tepat. </w:t>
      </w:r>
      <w:r w:rsidR="00E816E7" w:rsidRPr="00E816E7">
        <w:rPr>
          <w:sz w:val="24"/>
          <w:szCs w:val="24"/>
        </w:rPr>
        <w:t>Untuk mengatasi hal tersebut dikembangkan sis</w:t>
      </w:r>
      <w:r w:rsidR="00E816E7">
        <w:rPr>
          <w:sz w:val="24"/>
          <w:szCs w:val="24"/>
        </w:rPr>
        <w:t>tem client-server</w:t>
      </w:r>
      <w:r w:rsidR="007A313D">
        <w:rPr>
          <w:sz w:val="24"/>
          <w:szCs w:val="24"/>
        </w:rPr>
        <w:t xml:space="preserve"> </w:t>
      </w:r>
      <w:r w:rsidR="00E816E7">
        <w:rPr>
          <w:sz w:val="24"/>
          <w:szCs w:val="24"/>
        </w:rPr>
        <w:t xml:space="preserve">yang berbasis  </w:t>
      </w:r>
      <w:r w:rsidR="00E816E7" w:rsidRPr="00E816E7">
        <w:rPr>
          <w:sz w:val="24"/>
          <w:szCs w:val="24"/>
        </w:rPr>
        <w:t>pada aturan bahwa komputer server hanya akan mengiri</w:t>
      </w:r>
      <w:r w:rsidR="00E816E7">
        <w:rPr>
          <w:sz w:val="24"/>
          <w:szCs w:val="24"/>
        </w:rPr>
        <w:t xml:space="preserve">mkan data yang dibutuhkan oleh </w:t>
      </w:r>
      <w:r w:rsidR="00E816E7" w:rsidRPr="00E816E7">
        <w:rPr>
          <w:sz w:val="24"/>
          <w:szCs w:val="24"/>
        </w:rPr>
        <w:t>client</w:t>
      </w:r>
      <w:r w:rsidR="007A313D">
        <w:rPr>
          <w:sz w:val="24"/>
          <w:szCs w:val="24"/>
        </w:rPr>
        <w:t xml:space="preserve"> </w:t>
      </w:r>
      <w:r w:rsidR="00E816E7" w:rsidRPr="00E816E7">
        <w:rPr>
          <w:sz w:val="24"/>
          <w:szCs w:val="24"/>
        </w:rPr>
        <w:t>dimana proses penyimpanan data dilakukan pada komputer database server.</w:t>
      </w:r>
    </w:p>
    <w:p w:rsidR="00E816E7" w:rsidRDefault="00E816E7" w:rsidP="00892366">
      <w:pPr>
        <w:pStyle w:val="NoSpacing"/>
        <w:spacing w:line="360" w:lineRule="auto"/>
        <w:ind w:left="720" w:firstLine="720"/>
        <w:rPr>
          <w:sz w:val="24"/>
          <w:szCs w:val="24"/>
        </w:rPr>
      </w:pPr>
      <w:r w:rsidRPr="00E816E7">
        <w:rPr>
          <w:sz w:val="24"/>
          <w:szCs w:val="24"/>
        </w:rPr>
        <w:t>Dengan aplikasi Client-Server</w:t>
      </w:r>
      <w:r w:rsidR="007A313D">
        <w:rPr>
          <w:sz w:val="24"/>
          <w:szCs w:val="24"/>
        </w:rPr>
        <w:t xml:space="preserve"> </w:t>
      </w:r>
      <w:r w:rsidRPr="00E816E7">
        <w:rPr>
          <w:sz w:val="24"/>
          <w:szCs w:val="24"/>
        </w:rPr>
        <w:t>dim</w:t>
      </w:r>
      <w:r w:rsidR="007A313D">
        <w:rPr>
          <w:sz w:val="24"/>
          <w:szCs w:val="24"/>
        </w:rPr>
        <w:t>u</w:t>
      </w:r>
      <w:r w:rsidRPr="00E816E7">
        <w:rPr>
          <w:sz w:val="24"/>
          <w:szCs w:val="24"/>
        </w:rPr>
        <w:t>ngkinkan untuk</w:t>
      </w:r>
      <w:r>
        <w:rPr>
          <w:sz w:val="24"/>
          <w:szCs w:val="24"/>
        </w:rPr>
        <w:t xml:space="preserve"> pembagian tugas antara server  </w:t>
      </w:r>
      <w:r w:rsidRPr="00E816E7">
        <w:rPr>
          <w:sz w:val="24"/>
          <w:szCs w:val="24"/>
        </w:rPr>
        <w:t>dan client</w:t>
      </w:r>
      <w:r w:rsidR="006F7D16">
        <w:rPr>
          <w:sz w:val="24"/>
          <w:szCs w:val="24"/>
        </w:rPr>
        <w:t>, sehingga dapat meningkatkan ki</w:t>
      </w:r>
      <w:r w:rsidRPr="00E816E7">
        <w:rPr>
          <w:sz w:val="24"/>
          <w:szCs w:val="24"/>
        </w:rPr>
        <w:t>nerja terha</w:t>
      </w:r>
      <w:r>
        <w:rPr>
          <w:sz w:val="24"/>
          <w:szCs w:val="24"/>
        </w:rPr>
        <w:t>dap sistem.</w:t>
      </w:r>
      <w:r w:rsidR="00CF3363">
        <w:rPr>
          <w:sz w:val="24"/>
          <w:szCs w:val="24"/>
        </w:rPr>
        <w:t xml:space="preserve"> </w:t>
      </w:r>
      <w:r>
        <w:rPr>
          <w:sz w:val="24"/>
          <w:szCs w:val="24"/>
        </w:rPr>
        <w:t xml:space="preserve">Selain peningkatan  </w:t>
      </w:r>
      <w:r w:rsidRPr="00E816E7">
        <w:rPr>
          <w:sz w:val="24"/>
          <w:szCs w:val="24"/>
        </w:rPr>
        <w:t>kinerja tingkat keamanan data juga semakin tinggi ka</w:t>
      </w:r>
      <w:r>
        <w:rPr>
          <w:sz w:val="24"/>
          <w:szCs w:val="24"/>
        </w:rPr>
        <w:t xml:space="preserve">rena untuk masuk ke level data </w:t>
      </w:r>
      <w:r w:rsidRPr="00E816E7">
        <w:rPr>
          <w:sz w:val="24"/>
          <w:szCs w:val="24"/>
        </w:rPr>
        <w:t>harus melewati beberapa lapisan (layer).</w:t>
      </w:r>
      <w:r w:rsidR="006F7D16">
        <w:rPr>
          <w:sz w:val="24"/>
          <w:szCs w:val="24"/>
        </w:rPr>
        <w:t xml:space="preserve"> Dalam Sistem aplikasi client-server ini akan menggunakan sebuah protocol yang bernama Distributed Component Object Model atau sering disebut DCOM. DCOM ini merupakan sebuah protocol yang membantu proses komunikasi </w:t>
      </w:r>
      <w:r w:rsidR="00046CBB">
        <w:rPr>
          <w:sz w:val="24"/>
          <w:szCs w:val="24"/>
        </w:rPr>
        <w:t>antar client dan server, cara kerja DCOM ini menggunakan Remote Procedure Call yang diletakan pada Server dalam bentuk file Dll ( Dynamic Linking Library)</w:t>
      </w:r>
      <w:r w:rsidR="00AB2BC8">
        <w:rPr>
          <w:sz w:val="24"/>
          <w:szCs w:val="24"/>
        </w:rPr>
        <w:t xml:space="preserve"> dan client akan mengakses objek ters</w:t>
      </w:r>
      <w:r w:rsidR="00E561D0">
        <w:rPr>
          <w:sz w:val="24"/>
          <w:szCs w:val="24"/>
        </w:rPr>
        <w:t>ebut melalui jaringan yang ada. Hal ini dilakukan untuk melindungi proses yang sedang terjadi tanpa ada gangguan dari proses yang lainnya sehingga laju trafik dari sistem ini tidak akan lambat dan performance akan meningkat.</w:t>
      </w:r>
    </w:p>
    <w:p w:rsidR="00757228" w:rsidRPr="00E30B04" w:rsidRDefault="00757228" w:rsidP="00892366">
      <w:pPr>
        <w:pStyle w:val="NoSpacing"/>
        <w:spacing w:line="360" w:lineRule="auto"/>
        <w:ind w:left="720" w:firstLine="720"/>
        <w:rPr>
          <w:sz w:val="24"/>
          <w:szCs w:val="24"/>
        </w:rPr>
      </w:pPr>
      <w:r>
        <w:rPr>
          <w:sz w:val="24"/>
          <w:szCs w:val="24"/>
        </w:rPr>
        <w:t xml:space="preserve">Berdasarkan latar belakang tersebut maka </w:t>
      </w:r>
      <w:r w:rsidR="007A313D">
        <w:rPr>
          <w:sz w:val="24"/>
          <w:szCs w:val="24"/>
        </w:rPr>
        <w:t xml:space="preserve">perlu </w:t>
      </w:r>
      <w:r>
        <w:rPr>
          <w:sz w:val="24"/>
          <w:szCs w:val="24"/>
        </w:rPr>
        <w:t>dilakukan penelitian yang membahas tentang penerapan aplikasi client-server yang terdistribusi pada sistem informasi Palang Merah Indonesia Provinsi Bali.</w:t>
      </w:r>
    </w:p>
    <w:p w:rsidR="00E30B04" w:rsidRDefault="00BF1EDB" w:rsidP="00892366">
      <w:pPr>
        <w:pStyle w:val="Heading1"/>
        <w:numPr>
          <w:ilvl w:val="0"/>
          <w:numId w:val="17"/>
        </w:numPr>
        <w:spacing w:line="360" w:lineRule="auto"/>
        <w:ind w:left="450" w:hanging="450"/>
      </w:pPr>
      <w:bookmarkStart w:id="3" w:name="_Toc416817374"/>
      <w:r w:rsidRPr="00D546F7">
        <w:lastRenderedPageBreak/>
        <w:t>Rumusan</w:t>
      </w:r>
      <w:r w:rsidRPr="00BF1EDB">
        <w:t xml:space="preserve"> Masalah</w:t>
      </w:r>
      <w:bookmarkEnd w:id="3"/>
    </w:p>
    <w:p w:rsidR="00E30B04" w:rsidRPr="00E30B04" w:rsidRDefault="00E30B04" w:rsidP="00892366">
      <w:pPr>
        <w:spacing w:line="360" w:lineRule="auto"/>
        <w:ind w:left="720" w:firstLine="720"/>
        <w:jc w:val="both"/>
        <w:rPr>
          <w:rFonts w:ascii="Times New Roman" w:hAnsi="Times New Roman" w:cs="Times New Roman"/>
          <w:sz w:val="24"/>
          <w:szCs w:val="24"/>
        </w:rPr>
      </w:pPr>
      <w:r w:rsidRPr="00864030">
        <w:rPr>
          <w:rFonts w:ascii="Times New Roman" w:hAnsi="Times New Roman" w:cs="Times New Roman"/>
          <w:sz w:val="24"/>
          <w:szCs w:val="24"/>
        </w:rPr>
        <w:t xml:space="preserve">Berdasarkan  latar  belakang  yang  dijelaskan  diatas  maka  permasalahan yang akan  dikaji dalam Tugas Akhir ini adalah </w:t>
      </w:r>
      <w:r w:rsidR="005A14A2">
        <w:rPr>
          <w:rFonts w:ascii="Times New Roman" w:hAnsi="Times New Roman" w:cs="Times New Roman"/>
          <w:sz w:val="24"/>
          <w:szCs w:val="24"/>
        </w:rPr>
        <w:t xml:space="preserve">bagaimana </w:t>
      </w:r>
      <w:r w:rsidR="003E44CB">
        <w:rPr>
          <w:rFonts w:ascii="Times New Roman" w:hAnsi="Times New Roman" w:cs="Times New Roman"/>
          <w:sz w:val="24"/>
          <w:szCs w:val="24"/>
        </w:rPr>
        <w:t>sistem informasi palang merah Indonesia</w:t>
      </w:r>
      <w:r w:rsidR="00C41F73">
        <w:rPr>
          <w:rFonts w:ascii="Times New Roman" w:hAnsi="Times New Roman" w:cs="Times New Roman"/>
          <w:sz w:val="24"/>
          <w:szCs w:val="24"/>
        </w:rPr>
        <w:t xml:space="preserve">. </w:t>
      </w:r>
      <w:r w:rsidR="003E44CB">
        <w:rPr>
          <w:rFonts w:ascii="Times New Roman" w:hAnsi="Times New Roman" w:cs="Times New Roman"/>
          <w:sz w:val="24"/>
          <w:szCs w:val="24"/>
        </w:rPr>
        <w:t xml:space="preserve"> </w:t>
      </w:r>
      <w:r w:rsidR="00C41F73">
        <w:rPr>
          <w:rFonts w:ascii="Times New Roman" w:hAnsi="Times New Roman" w:cs="Times New Roman"/>
          <w:sz w:val="24"/>
          <w:szCs w:val="24"/>
        </w:rPr>
        <w:t xml:space="preserve">Sistem Informasi ini </w:t>
      </w:r>
      <w:r w:rsidR="00A870DA">
        <w:rPr>
          <w:rFonts w:ascii="Times New Roman" w:hAnsi="Times New Roman" w:cs="Times New Roman"/>
          <w:sz w:val="24"/>
          <w:szCs w:val="24"/>
        </w:rPr>
        <w:t xml:space="preserve">memanfaatkan </w:t>
      </w:r>
      <w:r w:rsidR="00810EFA">
        <w:rPr>
          <w:rFonts w:ascii="Times New Roman" w:hAnsi="Times New Roman" w:cs="Times New Roman"/>
          <w:sz w:val="24"/>
          <w:szCs w:val="24"/>
        </w:rPr>
        <w:t xml:space="preserve">teknologi client-server dan </w:t>
      </w:r>
      <w:r w:rsidR="00C41F73">
        <w:rPr>
          <w:rFonts w:ascii="Times New Roman" w:hAnsi="Times New Roman" w:cs="Times New Roman"/>
          <w:sz w:val="24"/>
          <w:szCs w:val="24"/>
        </w:rPr>
        <w:t xml:space="preserve">DCOM </w:t>
      </w:r>
      <w:r w:rsidR="00810EFA">
        <w:rPr>
          <w:rFonts w:ascii="Times New Roman" w:hAnsi="Times New Roman" w:cs="Times New Roman"/>
          <w:sz w:val="24"/>
          <w:szCs w:val="24"/>
        </w:rPr>
        <w:t xml:space="preserve">sebagai protokolnya </w:t>
      </w:r>
      <w:r w:rsidR="00A870DA">
        <w:rPr>
          <w:rFonts w:ascii="Times New Roman" w:hAnsi="Times New Roman" w:cs="Times New Roman"/>
          <w:sz w:val="24"/>
          <w:szCs w:val="24"/>
        </w:rPr>
        <w:t>yang diterapkan</w:t>
      </w:r>
      <w:r w:rsidR="00C41F73">
        <w:rPr>
          <w:rFonts w:ascii="Times New Roman" w:hAnsi="Times New Roman" w:cs="Times New Roman"/>
          <w:sz w:val="24"/>
          <w:szCs w:val="24"/>
        </w:rPr>
        <w:t xml:space="preserve"> di kantor Palang Merah Indonesia Provinsi Bali.</w:t>
      </w:r>
    </w:p>
    <w:p w:rsidR="00D546F7" w:rsidRDefault="00BF1EDB" w:rsidP="00892366">
      <w:pPr>
        <w:pStyle w:val="Heading1"/>
        <w:numPr>
          <w:ilvl w:val="0"/>
          <w:numId w:val="17"/>
        </w:numPr>
        <w:spacing w:line="360" w:lineRule="auto"/>
        <w:ind w:left="450" w:hanging="450"/>
      </w:pPr>
      <w:bookmarkStart w:id="4" w:name="_Toc416817375"/>
      <w:r w:rsidRPr="00D546F7">
        <w:t>Tujuan Penelitian</w:t>
      </w:r>
      <w:bookmarkEnd w:id="4"/>
    </w:p>
    <w:p w:rsidR="00E30B04" w:rsidRPr="003E44CB" w:rsidRDefault="00E30B04" w:rsidP="00892366">
      <w:pPr>
        <w:spacing w:line="360" w:lineRule="auto"/>
        <w:ind w:left="720" w:firstLine="720"/>
        <w:jc w:val="both"/>
        <w:rPr>
          <w:rFonts w:ascii="Times New Roman" w:hAnsi="Times New Roman" w:cs="Times New Roman"/>
          <w:sz w:val="24"/>
          <w:szCs w:val="24"/>
        </w:rPr>
      </w:pPr>
      <w:r w:rsidRPr="00E30B04">
        <w:rPr>
          <w:rFonts w:ascii="Times New Roman" w:hAnsi="Times New Roman" w:cs="Times New Roman"/>
          <w:sz w:val="24"/>
          <w:szCs w:val="24"/>
        </w:rPr>
        <w:t>Tujuan  yang  ingin  dicapai  p</w:t>
      </w:r>
      <w:r w:rsidR="00A870DA">
        <w:rPr>
          <w:rFonts w:ascii="Times New Roman" w:hAnsi="Times New Roman" w:cs="Times New Roman"/>
          <w:sz w:val="24"/>
          <w:szCs w:val="24"/>
        </w:rPr>
        <w:t xml:space="preserve">ada  Tugas  Akhir  ini  adalah </w:t>
      </w:r>
      <w:r w:rsidR="003B1DC0">
        <w:rPr>
          <w:rFonts w:ascii="Times New Roman" w:hAnsi="Times New Roman" w:cs="Times New Roman"/>
          <w:sz w:val="24"/>
          <w:szCs w:val="24"/>
        </w:rPr>
        <w:t xml:space="preserve">permasalahan yang dijelaskan pada latar belakang diatas ini dapat diselesaikan dengan pembuatan </w:t>
      </w:r>
      <w:r w:rsidR="00A870DA">
        <w:rPr>
          <w:rFonts w:ascii="Times New Roman" w:hAnsi="Times New Roman" w:cs="Times New Roman"/>
          <w:sz w:val="24"/>
          <w:szCs w:val="24"/>
        </w:rPr>
        <w:t>sistem informasi Palang M</w:t>
      </w:r>
      <w:r w:rsidR="003E44CB">
        <w:rPr>
          <w:rFonts w:ascii="Times New Roman" w:hAnsi="Times New Roman" w:cs="Times New Roman"/>
          <w:sz w:val="24"/>
          <w:szCs w:val="24"/>
        </w:rPr>
        <w:t xml:space="preserve">erah Indonesia </w:t>
      </w:r>
      <w:r w:rsidR="00A870DA">
        <w:rPr>
          <w:rFonts w:ascii="Times New Roman" w:hAnsi="Times New Roman" w:cs="Times New Roman"/>
          <w:sz w:val="24"/>
          <w:szCs w:val="24"/>
        </w:rPr>
        <w:t xml:space="preserve">ini </w:t>
      </w:r>
      <w:r w:rsidR="00810EFA">
        <w:rPr>
          <w:rFonts w:ascii="Times New Roman" w:hAnsi="Times New Roman" w:cs="Times New Roman"/>
          <w:sz w:val="24"/>
          <w:szCs w:val="24"/>
        </w:rPr>
        <w:t xml:space="preserve">dapat dibangun </w:t>
      </w:r>
      <w:r w:rsidR="003E44CB">
        <w:rPr>
          <w:rFonts w:ascii="Times New Roman" w:hAnsi="Times New Roman" w:cs="Times New Roman"/>
          <w:sz w:val="24"/>
          <w:szCs w:val="24"/>
        </w:rPr>
        <w:t xml:space="preserve">dengan penerapan teknologi client-server </w:t>
      </w:r>
      <w:r w:rsidR="00A22428">
        <w:rPr>
          <w:rFonts w:ascii="Times New Roman" w:hAnsi="Times New Roman" w:cs="Times New Roman"/>
          <w:sz w:val="24"/>
          <w:szCs w:val="24"/>
        </w:rPr>
        <w:t>dan DCOM sebagai protokolnya.</w:t>
      </w:r>
    </w:p>
    <w:p w:rsidR="00D546F7" w:rsidRDefault="00BF1EDB" w:rsidP="00892366">
      <w:pPr>
        <w:pStyle w:val="Heading1"/>
        <w:numPr>
          <w:ilvl w:val="0"/>
          <w:numId w:val="17"/>
        </w:numPr>
        <w:spacing w:line="360" w:lineRule="auto"/>
        <w:ind w:left="450" w:hanging="450"/>
      </w:pPr>
      <w:bookmarkStart w:id="5" w:name="_Toc416817376"/>
      <w:r w:rsidRPr="00D546F7">
        <w:t>Batasan Masalah</w:t>
      </w:r>
      <w:bookmarkEnd w:id="5"/>
      <w:r w:rsidRPr="00D546F7">
        <w:t xml:space="preserve"> </w:t>
      </w:r>
    </w:p>
    <w:p w:rsidR="00217DBB" w:rsidRPr="00217DBB" w:rsidRDefault="00217DBB" w:rsidP="00217DBB">
      <w:pPr>
        <w:ind w:left="450"/>
        <w:rPr>
          <w:rFonts w:ascii="Times New Roman" w:hAnsi="Times New Roman" w:cs="Times New Roman"/>
          <w:sz w:val="24"/>
          <w:szCs w:val="24"/>
        </w:rPr>
      </w:pPr>
      <w:r>
        <w:rPr>
          <w:rFonts w:ascii="Times New Roman" w:hAnsi="Times New Roman" w:cs="Times New Roman"/>
          <w:sz w:val="24"/>
          <w:szCs w:val="24"/>
        </w:rPr>
        <w:t>Batasan masalah yang dapat dibatasi dalam penelitian ini adalah :</w:t>
      </w:r>
    </w:p>
    <w:p w:rsidR="00F62176" w:rsidRDefault="00F62176" w:rsidP="00892366">
      <w:pPr>
        <w:pStyle w:val="ListParagraph"/>
        <w:numPr>
          <w:ilvl w:val="3"/>
          <w:numId w:val="17"/>
        </w:numPr>
        <w:spacing w:line="360" w:lineRule="auto"/>
        <w:ind w:left="1170"/>
        <w:jc w:val="both"/>
        <w:rPr>
          <w:rFonts w:ascii="Times New Roman" w:hAnsi="Times New Roman" w:cs="Times New Roman"/>
          <w:sz w:val="24"/>
          <w:szCs w:val="24"/>
        </w:rPr>
      </w:pPr>
      <w:r w:rsidRPr="003E17CD">
        <w:rPr>
          <w:rFonts w:ascii="Times New Roman" w:hAnsi="Times New Roman" w:cs="Times New Roman"/>
          <w:sz w:val="24"/>
          <w:szCs w:val="24"/>
        </w:rPr>
        <w:t>Sistem  yang  d</w:t>
      </w:r>
      <w:r w:rsidR="003E44CB">
        <w:rPr>
          <w:rFonts w:ascii="Times New Roman" w:hAnsi="Times New Roman" w:cs="Times New Roman"/>
          <w:sz w:val="24"/>
          <w:szCs w:val="24"/>
        </w:rPr>
        <w:t>ibuat  adalah  sistem informasi yang terdistribusi antara client-server</w:t>
      </w:r>
      <w:r w:rsidR="001C4FDA">
        <w:rPr>
          <w:rFonts w:ascii="Times New Roman" w:hAnsi="Times New Roman" w:cs="Times New Roman"/>
          <w:sz w:val="24"/>
          <w:szCs w:val="24"/>
        </w:rPr>
        <w:t>.</w:t>
      </w:r>
    </w:p>
    <w:p w:rsidR="00757228" w:rsidRDefault="0093458A" w:rsidP="00892366">
      <w:pPr>
        <w:pStyle w:val="ListParagraph"/>
        <w:numPr>
          <w:ilvl w:val="3"/>
          <w:numId w:val="17"/>
        </w:num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Menerapkan arsitektur multi-tier </w:t>
      </w:r>
    </w:p>
    <w:p w:rsidR="0093458A" w:rsidRPr="003E17CD" w:rsidRDefault="0093458A" w:rsidP="00892366">
      <w:pPr>
        <w:pStyle w:val="ListParagraph"/>
        <w:numPr>
          <w:ilvl w:val="3"/>
          <w:numId w:val="17"/>
        </w:num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Menggunakan DCOM sebagai Protokol.</w:t>
      </w:r>
    </w:p>
    <w:p w:rsidR="00D546F7" w:rsidRDefault="00BF1EDB" w:rsidP="00892366">
      <w:pPr>
        <w:pStyle w:val="Heading1"/>
        <w:numPr>
          <w:ilvl w:val="0"/>
          <w:numId w:val="17"/>
        </w:numPr>
        <w:spacing w:line="360" w:lineRule="auto"/>
        <w:ind w:left="450" w:hanging="450"/>
      </w:pPr>
      <w:bookmarkStart w:id="6" w:name="_Toc416817377"/>
      <w:r w:rsidRPr="00D546F7">
        <w:t>Manfaat Penelitian</w:t>
      </w:r>
      <w:bookmarkEnd w:id="6"/>
    </w:p>
    <w:p w:rsidR="00A870DA" w:rsidRPr="00A870DA" w:rsidRDefault="00A870DA" w:rsidP="00217DBB">
      <w:pPr>
        <w:ind w:left="450"/>
        <w:rPr>
          <w:rFonts w:ascii="Times New Roman" w:hAnsi="Times New Roman" w:cs="Times New Roman"/>
          <w:sz w:val="24"/>
          <w:szCs w:val="24"/>
        </w:rPr>
      </w:pPr>
      <w:r>
        <w:rPr>
          <w:rFonts w:ascii="Times New Roman" w:hAnsi="Times New Roman" w:cs="Times New Roman"/>
          <w:sz w:val="24"/>
          <w:szCs w:val="24"/>
        </w:rPr>
        <w:t>Manfaat yang dapat di</w:t>
      </w:r>
      <w:r w:rsidR="00217DBB">
        <w:rPr>
          <w:rFonts w:ascii="Times New Roman" w:hAnsi="Times New Roman" w:cs="Times New Roman"/>
          <w:sz w:val="24"/>
          <w:szCs w:val="24"/>
        </w:rPr>
        <w:t>rasakan jika sistem informasi ini dapat diterapkan adalah :</w:t>
      </w:r>
    </w:p>
    <w:p w:rsidR="00B20522" w:rsidRDefault="00B20522" w:rsidP="00892366">
      <w:pPr>
        <w:pStyle w:val="ListParagraph"/>
        <w:numPr>
          <w:ilvl w:val="0"/>
          <w:numId w:val="3"/>
        </w:numPr>
        <w:spacing w:line="360" w:lineRule="auto"/>
        <w:ind w:left="1080" w:hanging="270"/>
        <w:jc w:val="both"/>
        <w:rPr>
          <w:rFonts w:ascii="Times New Roman" w:hAnsi="Times New Roman" w:cs="Times New Roman"/>
          <w:sz w:val="24"/>
          <w:szCs w:val="24"/>
        </w:rPr>
      </w:pPr>
      <w:r w:rsidRPr="00B20522">
        <w:rPr>
          <w:rFonts w:ascii="Times New Roman" w:hAnsi="Times New Roman" w:cs="Times New Roman"/>
          <w:sz w:val="24"/>
          <w:szCs w:val="24"/>
        </w:rPr>
        <w:t xml:space="preserve">Mempermudah pendistribusian </w:t>
      </w:r>
      <w:r w:rsidR="00346E92">
        <w:rPr>
          <w:rFonts w:ascii="Times New Roman" w:hAnsi="Times New Roman" w:cs="Times New Roman"/>
          <w:sz w:val="24"/>
          <w:szCs w:val="24"/>
        </w:rPr>
        <w:t>data pada Kantor Palang Merah Indonesia Provinsi Bali.</w:t>
      </w:r>
    </w:p>
    <w:p w:rsidR="00B20522" w:rsidRDefault="00B20522" w:rsidP="00892366">
      <w:pPr>
        <w:pStyle w:val="ListParagraph"/>
        <w:numPr>
          <w:ilvl w:val="0"/>
          <w:numId w:val="3"/>
        </w:numPr>
        <w:spacing w:line="360" w:lineRule="auto"/>
        <w:ind w:left="1080" w:hanging="270"/>
        <w:jc w:val="both"/>
        <w:rPr>
          <w:rFonts w:ascii="Times New Roman" w:hAnsi="Times New Roman" w:cs="Times New Roman"/>
          <w:sz w:val="24"/>
          <w:szCs w:val="24"/>
        </w:rPr>
      </w:pPr>
      <w:r w:rsidRPr="00B20522">
        <w:rPr>
          <w:rFonts w:ascii="Times New Roman" w:hAnsi="Times New Roman" w:cs="Times New Roman"/>
          <w:sz w:val="24"/>
          <w:szCs w:val="24"/>
        </w:rPr>
        <w:t>Mengurangi ke</w:t>
      </w:r>
      <w:r w:rsidR="00346E92">
        <w:rPr>
          <w:rFonts w:ascii="Times New Roman" w:hAnsi="Times New Roman" w:cs="Times New Roman"/>
          <w:sz w:val="24"/>
          <w:szCs w:val="24"/>
        </w:rPr>
        <w:t>terlambatan pengumpulan laporan</w:t>
      </w:r>
      <w:r w:rsidRPr="00B20522">
        <w:rPr>
          <w:rFonts w:ascii="Times New Roman" w:hAnsi="Times New Roman" w:cs="Times New Roman"/>
          <w:sz w:val="24"/>
          <w:szCs w:val="24"/>
        </w:rPr>
        <w:t>.</w:t>
      </w:r>
    </w:p>
    <w:p w:rsidR="00346E92" w:rsidRDefault="00B20522" w:rsidP="00892366">
      <w:pPr>
        <w:pStyle w:val="ListParagraph"/>
        <w:numPr>
          <w:ilvl w:val="0"/>
          <w:numId w:val="3"/>
        </w:numPr>
        <w:spacing w:line="360" w:lineRule="auto"/>
        <w:ind w:left="1080" w:hanging="270"/>
        <w:jc w:val="both"/>
        <w:rPr>
          <w:rFonts w:ascii="Times New Roman" w:hAnsi="Times New Roman" w:cs="Times New Roman"/>
          <w:sz w:val="24"/>
          <w:szCs w:val="24"/>
        </w:rPr>
      </w:pPr>
      <w:r w:rsidRPr="00B20522">
        <w:rPr>
          <w:rFonts w:ascii="Times New Roman" w:hAnsi="Times New Roman" w:cs="Times New Roman"/>
          <w:sz w:val="24"/>
          <w:szCs w:val="24"/>
        </w:rPr>
        <w:t>Mengurangi biaya pencetakan</w:t>
      </w:r>
      <w:r w:rsidR="00346E92">
        <w:rPr>
          <w:rFonts w:ascii="Times New Roman" w:hAnsi="Times New Roman" w:cs="Times New Roman"/>
          <w:sz w:val="24"/>
          <w:szCs w:val="24"/>
        </w:rPr>
        <w:t xml:space="preserve"> pelaporan.</w:t>
      </w:r>
    </w:p>
    <w:p w:rsidR="00A870DA" w:rsidRDefault="00346E92" w:rsidP="00892366">
      <w:pPr>
        <w:pStyle w:val="ListParagraph"/>
        <w:numPr>
          <w:ilvl w:val="0"/>
          <w:numId w:val="3"/>
        </w:numPr>
        <w:spacing w:line="360" w:lineRule="auto"/>
        <w:ind w:left="1080" w:hanging="270"/>
        <w:jc w:val="both"/>
        <w:rPr>
          <w:rFonts w:ascii="Times New Roman" w:hAnsi="Times New Roman" w:cs="Times New Roman"/>
          <w:sz w:val="24"/>
          <w:szCs w:val="24"/>
        </w:rPr>
      </w:pPr>
      <w:r>
        <w:rPr>
          <w:rFonts w:ascii="Times New Roman" w:hAnsi="Times New Roman" w:cs="Times New Roman"/>
          <w:sz w:val="24"/>
          <w:szCs w:val="24"/>
        </w:rPr>
        <w:t>Mengurangi kehilangan dan kekurangan file pelaporan</w:t>
      </w:r>
      <w:r w:rsidR="00B20522" w:rsidRPr="00B20522">
        <w:rPr>
          <w:rFonts w:ascii="Times New Roman" w:hAnsi="Times New Roman" w:cs="Times New Roman"/>
          <w:sz w:val="24"/>
          <w:szCs w:val="24"/>
        </w:rPr>
        <w:t>.</w:t>
      </w:r>
    </w:p>
    <w:p w:rsidR="00E30B04" w:rsidRPr="007E2A58" w:rsidRDefault="00A870DA" w:rsidP="00892366">
      <w:pPr>
        <w:pStyle w:val="ListParagraph"/>
        <w:numPr>
          <w:ilvl w:val="0"/>
          <w:numId w:val="3"/>
        </w:numPr>
        <w:spacing w:line="360" w:lineRule="auto"/>
        <w:ind w:left="1080" w:hanging="270"/>
        <w:jc w:val="both"/>
        <w:rPr>
          <w:rFonts w:ascii="Times New Roman" w:hAnsi="Times New Roman" w:cs="Times New Roman"/>
          <w:sz w:val="24"/>
          <w:szCs w:val="24"/>
        </w:rPr>
      </w:pPr>
      <w:r>
        <w:rPr>
          <w:rFonts w:ascii="Times New Roman" w:hAnsi="Times New Roman" w:cs="Times New Roman"/>
          <w:sz w:val="24"/>
          <w:szCs w:val="24"/>
        </w:rPr>
        <w:t>Kordinasi, Informasi dan Sinkronisasi dalam berjalan dengan baik dan cepat tanpa ada hambatan jarak yang menghubungkan kantor PMI Prov. Dan PMI Kab/Kota lainnya.</w:t>
      </w:r>
      <w:r w:rsidR="00B20522" w:rsidRPr="00B20522">
        <w:rPr>
          <w:rFonts w:ascii="Times New Roman" w:hAnsi="Times New Roman" w:cs="Times New Roman"/>
          <w:sz w:val="24"/>
          <w:szCs w:val="24"/>
        </w:rPr>
        <w:t xml:space="preserve">      </w:t>
      </w:r>
    </w:p>
    <w:p w:rsidR="00D546F7" w:rsidRDefault="00BF1EDB" w:rsidP="00892366">
      <w:pPr>
        <w:pStyle w:val="Heading1"/>
        <w:numPr>
          <w:ilvl w:val="0"/>
          <w:numId w:val="17"/>
        </w:numPr>
        <w:spacing w:line="360" w:lineRule="auto"/>
        <w:ind w:left="450" w:hanging="450"/>
      </w:pPr>
      <w:bookmarkStart w:id="7" w:name="_Toc416817378"/>
      <w:r w:rsidRPr="00D546F7">
        <w:lastRenderedPageBreak/>
        <w:t>Tinjauan Pustaka</w:t>
      </w:r>
      <w:bookmarkEnd w:id="7"/>
    </w:p>
    <w:p w:rsidR="00D546F7" w:rsidRDefault="007E2A58" w:rsidP="00892366">
      <w:pPr>
        <w:pStyle w:val="Heading2"/>
        <w:spacing w:line="360" w:lineRule="auto"/>
        <w:ind w:left="1080" w:hanging="630"/>
      </w:pPr>
      <w:bookmarkStart w:id="8" w:name="_Toc416817379"/>
      <w:r>
        <w:t xml:space="preserve">6.1 </w:t>
      </w:r>
      <w:r w:rsidR="00D546F7">
        <w:t>Tinjauan Studi</w:t>
      </w:r>
      <w:bookmarkEnd w:id="8"/>
    </w:p>
    <w:p w:rsidR="007B606F" w:rsidRDefault="00B20522" w:rsidP="00892366">
      <w:pPr>
        <w:pStyle w:val="ListParagraph"/>
        <w:tabs>
          <w:tab w:val="left" w:pos="1440"/>
        </w:tabs>
        <w:spacing w:line="360" w:lineRule="auto"/>
        <w:ind w:left="1440"/>
        <w:jc w:val="both"/>
        <w:rPr>
          <w:rFonts w:ascii="Times New Roman" w:hAnsi="Times New Roman" w:cs="Times New Roman"/>
          <w:sz w:val="24"/>
          <w:szCs w:val="24"/>
        </w:rPr>
      </w:pPr>
      <w:r w:rsidRPr="00B20522">
        <w:rPr>
          <w:rFonts w:ascii="Times New Roman" w:hAnsi="Times New Roman" w:cs="Times New Roman"/>
          <w:sz w:val="24"/>
          <w:szCs w:val="24"/>
        </w:rPr>
        <w:t xml:space="preserve">Pada penelitian ini, penulis menggunakan beberapa jurnal sebagai tinjauan </w:t>
      </w:r>
      <w:r w:rsidR="007B606F">
        <w:rPr>
          <w:rFonts w:ascii="Times New Roman" w:hAnsi="Times New Roman" w:cs="Times New Roman"/>
          <w:sz w:val="24"/>
          <w:szCs w:val="24"/>
        </w:rPr>
        <w:t xml:space="preserve">studi, yaitu sebagai berikut: </w:t>
      </w:r>
    </w:p>
    <w:p w:rsidR="00E816E7" w:rsidRPr="00E816E7" w:rsidRDefault="00E816E7" w:rsidP="00892366">
      <w:pPr>
        <w:pStyle w:val="ListParagraph"/>
        <w:tabs>
          <w:tab w:val="left" w:pos="1440"/>
        </w:tabs>
        <w:spacing w:line="360" w:lineRule="auto"/>
        <w:ind w:left="1440"/>
        <w:jc w:val="center"/>
        <w:rPr>
          <w:rFonts w:ascii="Times New Roman" w:hAnsi="Times New Roman" w:cs="Times New Roman"/>
          <w:b/>
          <w:sz w:val="24"/>
          <w:szCs w:val="24"/>
        </w:rPr>
      </w:pPr>
      <w:r w:rsidRPr="00E816E7">
        <w:rPr>
          <w:rFonts w:ascii="Times New Roman" w:hAnsi="Times New Roman" w:cs="Times New Roman"/>
          <w:b/>
          <w:sz w:val="24"/>
          <w:szCs w:val="24"/>
        </w:rPr>
        <w:t>MEMBANUN APLIKASI CLIENT-SERVER DENGAN DISTRIBUTED</w:t>
      </w:r>
    </w:p>
    <w:p w:rsidR="00E816E7" w:rsidRPr="00E816E7" w:rsidRDefault="00E816E7" w:rsidP="00892366">
      <w:pPr>
        <w:pStyle w:val="ListParagraph"/>
        <w:tabs>
          <w:tab w:val="left" w:pos="1440"/>
        </w:tabs>
        <w:spacing w:line="360" w:lineRule="auto"/>
        <w:ind w:left="1440"/>
        <w:jc w:val="center"/>
        <w:rPr>
          <w:rFonts w:ascii="Times New Roman" w:hAnsi="Times New Roman" w:cs="Times New Roman"/>
          <w:b/>
          <w:sz w:val="24"/>
          <w:szCs w:val="24"/>
        </w:rPr>
      </w:pPr>
      <w:r w:rsidRPr="00E816E7">
        <w:rPr>
          <w:rFonts w:ascii="Times New Roman" w:hAnsi="Times New Roman" w:cs="Times New Roman"/>
          <w:b/>
          <w:sz w:val="24"/>
          <w:szCs w:val="24"/>
        </w:rPr>
        <w:t>COMPONENT OBJECT MODEL(DCOM)</w:t>
      </w:r>
    </w:p>
    <w:p w:rsidR="00E816E7" w:rsidRDefault="00E816E7" w:rsidP="00892366">
      <w:pPr>
        <w:pStyle w:val="ListParagraph"/>
        <w:tabs>
          <w:tab w:val="left" w:pos="14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sidRPr="00E816E7">
        <w:rPr>
          <w:rFonts w:ascii="Times New Roman" w:hAnsi="Times New Roman" w:cs="Times New Roman"/>
          <w:sz w:val="24"/>
          <w:szCs w:val="24"/>
        </w:rPr>
        <w:t>Teknologi client server munculuntuk menjawab semakin besarnya jumlah masalah d</w:t>
      </w:r>
      <w:r>
        <w:rPr>
          <w:rFonts w:ascii="Times New Roman" w:hAnsi="Times New Roman" w:cs="Times New Roman"/>
          <w:sz w:val="24"/>
          <w:szCs w:val="24"/>
        </w:rPr>
        <w:t xml:space="preserve">an </w:t>
      </w:r>
      <w:r w:rsidRPr="00E816E7">
        <w:rPr>
          <w:rFonts w:ascii="Times New Roman" w:hAnsi="Times New Roman" w:cs="Times New Roman"/>
          <w:sz w:val="24"/>
          <w:szCs w:val="24"/>
        </w:rPr>
        <w:t>data yang harus diselesaikan. Client-server mengoptimalkan jaringan dan resource komputer yang ada. Teknologi client-server membagi layer menjadi tiga yaitu; Front-End Component, Back-End Componentdan Database Component. Masing-masing component memiliki tugas dan hak yang berbeda-beda. Pembagian komponen ini juga dapat menambah keamanan terhadap data kita, karena user tidak dapat langsung berhubungan langsung ke komponen database. DCOM (Distributed Component Object Model) merupakan pengembangan teknologi dari Component Object Model (COM). Pada COM kita melihat bagaimana suatu komponen clientsaling berinteraksi. Interaksi ini dapat didefinisikan sebagai hubungan secara langsung antara komponen (COM Server) dan COM Client. DCOM memungkinkan membuat aplikasi kita terbagi menjadi beberapa layer.</w:t>
      </w:r>
    </w:p>
    <w:p w:rsidR="002642A7" w:rsidRDefault="002642A7" w:rsidP="00892366">
      <w:pPr>
        <w:pStyle w:val="ListParagraph"/>
        <w:tabs>
          <w:tab w:val="left" w:pos="1440"/>
        </w:tabs>
        <w:spacing w:line="360" w:lineRule="auto"/>
        <w:ind w:left="1440"/>
        <w:jc w:val="both"/>
        <w:rPr>
          <w:rFonts w:ascii="Times New Roman" w:hAnsi="Times New Roman" w:cs="Times New Roman"/>
          <w:sz w:val="24"/>
          <w:szCs w:val="24"/>
        </w:rPr>
      </w:pPr>
    </w:p>
    <w:p w:rsidR="002642A7" w:rsidRDefault="002642A7" w:rsidP="00892366">
      <w:pPr>
        <w:pStyle w:val="ListParagraph"/>
        <w:tabs>
          <w:tab w:val="left" w:pos="1440"/>
        </w:tabs>
        <w:spacing w:line="360" w:lineRule="auto"/>
        <w:ind w:left="1440"/>
        <w:jc w:val="both"/>
        <w:rPr>
          <w:rFonts w:ascii="Times New Roman" w:hAnsi="Times New Roman" w:cs="Times New Roman"/>
          <w:sz w:val="24"/>
          <w:szCs w:val="24"/>
        </w:rPr>
      </w:pPr>
    </w:p>
    <w:p w:rsidR="002642A7" w:rsidRPr="002642A7" w:rsidRDefault="002642A7" w:rsidP="00892366">
      <w:pPr>
        <w:pStyle w:val="ListParagraph"/>
        <w:tabs>
          <w:tab w:val="left" w:pos="1440"/>
        </w:tabs>
        <w:spacing w:line="360" w:lineRule="auto"/>
        <w:ind w:left="1440"/>
        <w:jc w:val="center"/>
        <w:rPr>
          <w:rFonts w:ascii="Times New Roman" w:hAnsi="Times New Roman" w:cs="Times New Roman"/>
          <w:b/>
          <w:sz w:val="24"/>
          <w:szCs w:val="24"/>
        </w:rPr>
      </w:pPr>
      <w:r w:rsidRPr="002642A7">
        <w:rPr>
          <w:rFonts w:ascii="Times New Roman" w:hAnsi="Times New Roman" w:cs="Times New Roman"/>
          <w:b/>
          <w:sz w:val="24"/>
          <w:szCs w:val="24"/>
        </w:rPr>
        <w:t>PENERAPAN ARSITEKTUR MULTI-TIER DENGAN DCOM DALAM</w:t>
      </w:r>
    </w:p>
    <w:p w:rsidR="002642A7" w:rsidRPr="002642A7" w:rsidRDefault="002642A7" w:rsidP="00892366">
      <w:pPr>
        <w:pStyle w:val="ListParagraph"/>
        <w:tabs>
          <w:tab w:val="left" w:pos="1440"/>
        </w:tabs>
        <w:spacing w:line="360" w:lineRule="auto"/>
        <w:ind w:left="1440"/>
        <w:jc w:val="center"/>
        <w:rPr>
          <w:rFonts w:ascii="Times New Roman" w:hAnsi="Times New Roman" w:cs="Times New Roman"/>
          <w:b/>
          <w:sz w:val="24"/>
          <w:szCs w:val="24"/>
        </w:rPr>
      </w:pPr>
      <w:r w:rsidRPr="002642A7">
        <w:rPr>
          <w:rFonts w:ascii="Times New Roman" w:hAnsi="Times New Roman" w:cs="Times New Roman"/>
          <w:b/>
          <w:sz w:val="24"/>
          <w:szCs w:val="24"/>
        </w:rPr>
        <w:t>SUATU SISTEM INFORMASI</w:t>
      </w:r>
    </w:p>
    <w:p w:rsidR="002642A7" w:rsidRDefault="003004ED" w:rsidP="00892366">
      <w:pPr>
        <w:pStyle w:val="ListParagraph"/>
        <w:tabs>
          <w:tab w:val="left" w:pos="14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2642A7" w:rsidRPr="002642A7">
        <w:rPr>
          <w:rFonts w:ascii="Times New Roman" w:hAnsi="Times New Roman" w:cs="Times New Roman"/>
          <w:sz w:val="24"/>
          <w:szCs w:val="24"/>
        </w:rPr>
        <w:t>ABSTRAK:Penerapan sistem informasi menggunakan  two-tier</w:t>
      </w:r>
      <w:r w:rsidR="002642A7">
        <w:rPr>
          <w:rFonts w:ascii="Times New Roman" w:hAnsi="Times New Roman" w:cs="Times New Roman"/>
          <w:sz w:val="24"/>
          <w:szCs w:val="24"/>
        </w:rPr>
        <w:t xml:space="preserve"> architecture  mempunyai banyak </w:t>
      </w:r>
      <w:r w:rsidR="002642A7" w:rsidRPr="002642A7">
        <w:rPr>
          <w:rFonts w:ascii="Times New Roman" w:hAnsi="Times New Roman" w:cs="Times New Roman"/>
          <w:sz w:val="24"/>
          <w:szCs w:val="24"/>
        </w:rPr>
        <w:t xml:space="preserve">kelemahan : penggunaan kembali komponen, skalabilitas, perawatan, dan keamanan data.  Multitier Client-Server architecturemempunyai kemampuan untuk memecahkan masalah ini dengan DCOM teknologi. Perangkat lunak ini dapat dibuat menggunakan  Delphi 4 Client/Server Suitedan Microsoft SQL Server 7.0 sebagai perangkat lunak database. Aplikasi program multi-tier  ini dibagi menjadi tiga partisi. Pertama </w:t>
      </w:r>
      <w:r w:rsidR="002642A7" w:rsidRPr="002642A7">
        <w:rPr>
          <w:rFonts w:ascii="Times New Roman" w:hAnsi="Times New Roman" w:cs="Times New Roman"/>
          <w:sz w:val="24"/>
          <w:szCs w:val="24"/>
        </w:rPr>
        <w:lastRenderedPageBreak/>
        <w:t>adalah aplikasi client  menyediakan presentasi servis, kedua aplikasi server menyediakan servis aplikasi, dan ketiga aplikasi database menyediakan database servis. Perangkat lunak aplikasi multi-tier ini dapat dibuat dalam dua model, yaitu client/server  windows model dan client/server web model dengan activeX Form teknologi. Pada penelitian ini ditemukan bahwa pembuatan arsitektur multi-tier dengan DCOM teknologi memiliki banyak keuntungan seperti, memusatkan logika aplikasi pada middle-tier, membuat thin client aplikasi, mendistribusikan beban proses data pada beberapa mesin, meningkatkan keamanandengan kemampuan menyembunyikan data, cepatnya perawatan dengan tanpa instalasi databasedriver pada setiap client.</w:t>
      </w:r>
    </w:p>
    <w:p w:rsidR="00F94B95" w:rsidRPr="00F94B95" w:rsidRDefault="00F94B95" w:rsidP="00892366">
      <w:pPr>
        <w:pStyle w:val="ListParagraph"/>
        <w:tabs>
          <w:tab w:val="left" w:pos="1440"/>
        </w:tabs>
        <w:spacing w:line="360" w:lineRule="auto"/>
        <w:ind w:left="1440"/>
        <w:jc w:val="center"/>
        <w:rPr>
          <w:rFonts w:ascii="Times New Roman" w:hAnsi="Times New Roman" w:cs="Times New Roman"/>
          <w:b/>
          <w:sz w:val="24"/>
          <w:szCs w:val="24"/>
        </w:rPr>
      </w:pPr>
    </w:p>
    <w:p w:rsidR="00F94B95" w:rsidRDefault="00F94B95" w:rsidP="00892366">
      <w:pPr>
        <w:pStyle w:val="ListParagraph"/>
        <w:tabs>
          <w:tab w:val="left" w:pos="1440"/>
        </w:tabs>
        <w:spacing w:line="360" w:lineRule="auto"/>
        <w:ind w:left="1440"/>
        <w:jc w:val="center"/>
        <w:rPr>
          <w:rFonts w:ascii="Times New Roman" w:hAnsi="Times New Roman" w:cs="Times New Roman"/>
          <w:b/>
          <w:sz w:val="24"/>
          <w:szCs w:val="24"/>
        </w:rPr>
      </w:pPr>
      <w:r w:rsidRPr="00F94B95">
        <w:rPr>
          <w:rFonts w:ascii="Times New Roman" w:hAnsi="Times New Roman" w:cs="Times New Roman"/>
          <w:b/>
          <w:sz w:val="24"/>
          <w:szCs w:val="24"/>
        </w:rPr>
        <w:t>SISTEM</w:t>
      </w:r>
      <w:r w:rsidR="00C354C3">
        <w:rPr>
          <w:rFonts w:ascii="Times New Roman" w:hAnsi="Times New Roman" w:cs="Times New Roman"/>
          <w:b/>
          <w:sz w:val="24"/>
          <w:szCs w:val="24"/>
        </w:rPr>
        <w:t xml:space="preserve"> </w:t>
      </w:r>
      <w:r w:rsidRPr="00F94B95">
        <w:rPr>
          <w:rFonts w:ascii="Times New Roman" w:hAnsi="Times New Roman" w:cs="Times New Roman"/>
          <w:b/>
          <w:sz w:val="24"/>
          <w:szCs w:val="24"/>
        </w:rPr>
        <w:t>BASIS</w:t>
      </w:r>
      <w:r w:rsidR="00C354C3">
        <w:rPr>
          <w:rFonts w:ascii="Times New Roman" w:hAnsi="Times New Roman" w:cs="Times New Roman"/>
          <w:b/>
          <w:sz w:val="24"/>
          <w:szCs w:val="24"/>
        </w:rPr>
        <w:t xml:space="preserve"> </w:t>
      </w:r>
      <w:r w:rsidRPr="00F94B95">
        <w:rPr>
          <w:rFonts w:ascii="Times New Roman" w:hAnsi="Times New Roman" w:cs="Times New Roman"/>
          <w:b/>
          <w:sz w:val="24"/>
          <w:szCs w:val="24"/>
        </w:rPr>
        <w:t>DATA</w:t>
      </w:r>
      <w:r w:rsidR="00C354C3">
        <w:rPr>
          <w:rFonts w:ascii="Times New Roman" w:hAnsi="Times New Roman" w:cs="Times New Roman"/>
          <w:b/>
          <w:sz w:val="24"/>
          <w:szCs w:val="24"/>
        </w:rPr>
        <w:t xml:space="preserve"> </w:t>
      </w:r>
      <w:r w:rsidRPr="00F94B95">
        <w:rPr>
          <w:rFonts w:ascii="Times New Roman" w:hAnsi="Times New Roman" w:cs="Times New Roman"/>
          <w:b/>
          <w:sz w:val="24"/>
          <w:szCs w:val="24"/>
        </w:rPr>
        <w:t>TERDISTRIBUSI</w:t>
      </w:r>
      <w:r w:rsidR="00C354C3">
        <w:rPr>
          <w:rFonts w:ascii="Times New Roman" w:hAnsi="Times New Roman" w:cs="Times New Roman"/>
          <w:b/>
          <w:sz w:val="24"/>
          <w:szCs w:val="24"/>
        </w:rPr>
        <w:t xml:space="preserve"> </w:t>
      </w:r>
      <w:r w:rsidRPr="00F94B95">
        <w:rPr>
          <w:rFonts w:ascii="Times New Roman" w:hAnsi="Times New Roman" w:cs="Times New Roman"/>
          <w:b/>
          <w:sz w:val="24"/>
          <w:szCs w:val="24"/>
        </w:rPr>
        <w:t>CLIENT</w:t>
      </w:r>
      <w:r w:rsidR="00C354C3">
        <w:rPr>
          <w:rFonts w:ascii="Times New Roman" w:hAnsi="Times New Roman" w:cs="Times New Roman"/>
          <w:b/>
          <w:sz w:val="24"/>
          <w:szCs w:val="24"/>
        </w:rPr>
        <w:t xml:space="preserve"> </w:t>
      </w:r>
      <w:r w:rsidRPr="00F94B95">
        <w:rPr>
          <w:rFonts w:ascii="Times New Roman" w:hAnsi="Times New Roman" w:cs="Times New Roman"/>
          <w:b/>
          <w:sz w:val="24"/>
          <w:szCs w:val="24"/>
        </w:rPr>
        <w:t>SERVER</w:t>
      </w:r>
      <w:r w:rsidR="00C354C3">
        <w:rPr>
          <w:rFonts w:ascii="Times New Roman" w:hAnsi="Times New Roman" w:cs="Times New Roman"/>
          <w:b/>
          <w:sz w:val="24"/>
          <w:szCs w:val="24"/>
        </w:rPr>
        <w:t xml:space="preserve"> </w:t>
      </w:r>
      <w:r w:rsidRPr="00F94B95">
        <w:rPr>
          <w:rFonts w:ascii="Times New Roman" w:hAnsi="Times New Roman" w:cs="Times New Roman"/>
          <w:b/>
          <w:sz w:val="24"/>
          <w:szCs w:val="24"/>
        </w:rPr>
        <w:t>3-TIER</w:t>
      </w:r>
      <w:r w:rsidR="00C354C3">
        <w:rPr>
          <w:rFonts w:ascii="Times New Roman" w:hAnsi="Times New Roman" w:cs="Times New Roman"/>
          <w:b/>
          <w:sz w:val="24"/>
          <w:szCs w:val="24"/>
        </w:rPr>
        <w:t xml:space="preserve"> </w:t>
      </w:r>
      <w:r w:rsidRPr="00F94B95">
        <w:rPr>
          <w:rFonts w:ascii="Times New Roman" w:hAnsi="Times New Roman" w:cs="Times New Roman"/>
          <w:b/>
          <w:sz w:val="24"/>
          <w:szCs w:val="24"/>
        </w:rPr>
        <w:t>BERBASIS</w:t>
      </w:r>
      <w:r w:rsidR="00C354C3">
        <w:rPr>
          <w:rFonts w:ascii="Times New Roman" w:hAnsi="Times New Roman" w:cs="Times New Roman"/>
          <w:b/>
          <w:sz w:val="24"/>
          <w:szCs w:val="24"/>
        </w:rPr>
        <w:t xml:space="preserve"> </w:t>
      </w:r>
      <w:r w:rsidRPr="00F94B95">
        <w:rPr>
          <w:rFonts w:ascii="Times New Roman" w:hAnsi="Times New Roman" w:cs="Times New Roman"/>
          <w:b/>
          <w:sz w:val="24"/>
          <w:szCs w:val="24"/>
        </w:rPr>
        <w:t>KOMPONEN</w:t>
      </w:r>
    </w:p>
    <w:p w:rsidR="00601C75" w:rsidRPr="00601C75" w:rsidRDefault="00601C75" w:rsidP="00892366">
      <w:pPr>
        <w:pStyle w:val="ListParagraph"/>
        <w:tabs>
          <w:tab w:val="left" w:pos="1440"/>
        </w:tabs>
        <w:spacing w:line="360" w:lineRule="auto"/>
        <w:ind w:left="1440"/>
        <w:jc w:val="both"/>
        <w:rPr>
          <w:rFonts w:ascii="Times New Roman" w:hAnsi="Times New Roman" w:cs="Times New Roman"/>
          <w:sz w:val="24"/>
          <w:szCs w:val="24"/>
        </w:rPr>
      </w:pPr>
      <w:r w:rsidRPr="00601C75">
        <w:rPr>
          <w:rFonts w:ascii="Times New Roman" w:hAnsi="Times New Roman" w:cs="Times New Roman"/>
          <w:sz w:val="24"/>
          <w:szCs w:val="24"/>
        </w:rPr>
        <w:t>Adistributed database(DD</w:t>
      </w:r>
      <w:r>
        <w:rPr>
          <w:rFonts w:ascii="Times New Roman" w:hAnsi="Times New Roman" w:cs="Times New Roman"/>
          <w:sz w:val="24"/>
          <w:szCs w:val="24"/>
        </w:rPr>
        <w:t xml:space="preserve">B) is a collection of multiple, </w:t>
      </w:r>
      <w:r w:rsidRPr="00601C75">
        <w:rPr>
          <w:rFonts w:ascii="Times New Roman" w:hAnsi="Times New Roman" w:cs="Times New Roman"/>
          <w:sz w:val="24"/>
          <w:szCs w:val="24"/>
        </w:rPr>
        <w:t>logically interrelated data bases distributed over a computer network.</w:t>
      </w:r>
      <w:r>
        <w:rPr>
          <w:rFonts w:ascii="Times New Roman" w:hAnsi="Times New Roman" w:cs="Times New Roman"/>
          <w:sz w:val="24"/>
          <w:szCs w:val="24"/>
        </w:rPr>
        <w:t xml:space="preserve"> </w:t>
      </w:r>
      <w:r w:rsidRPr="00601C75">
        <w:rPr>
          <w:rFonts w:ascii="Times New Roman" w:hAnsi="Times New Roman" w:cs="Times New Roman"/>
          <w:sz w:val="24"/>
          <w:szCs w:val="24"/>
        </w:rPr>
        <w:t>Adistributed data base management system (distributedDBMS)</w:t>
      </w:r>
      <w:r>
        <w:rPr>
          <w:rFonts w:ascii="Times New Roman" w:hAnsi="Times New Roman" w:cs="Times New Roman"/>
          <w:sz w:val="24"/>
          <w:szCs w:val="24"/>
        </w:rPr>
        <w:t xml:space="preserve"> </w:t>
      </w:r>
      <w:r w:rsidRPr="00601C75">
        <w:rPr>
          <w:rFonts w:ascii="Times New Roman" w:hAnsi="Times New Roman" w:cs="Times New Roman"/>
          <w:sz w:val="24"/>
          <w:szCs w:val="24"/>
        </w:rPr>
        <w:t>is the software system that permits the management of the distributed</w:t>
      </w:r>
      <w:r>
        <w:rPr>
          <w:rFonts w:ascii="Times New Roman" w:hAnsi="Times New Roman" w:cs="Times New Roman"/>
          <w:sz w:val="24"/>
          <w:szCs w:val="24"/>
        </w:rPr>
        <w:t xml:space="preserve"> </w:t>
      </w:r>
      <w:r w:rsidRPr="00601C75">
        <w:rPr>
          <w:rFonts w:ascii="Times New Roman" w:hAnsi="Times New Roman" w:cs="Times New Roman"/>
          <w:sz w:val="24"/>
          <w:szCs w:val="24"/>
        </w:rPr>
        <w:t xml:space="preserve">data base and makes the distributi on transparent to the users.Thet </w:t>
      </w:r>
    </w:p>
    <w:p w:rsidR="00601C75" w:rsidRPr="00601C75" w:rsidRDefault="00601C75" w:rsidP="00892366">
      <w:pPr>
        <w:pStyle w:val="ListParagraph"/>
        <w:tabs>
          <w:tab w:val="left" w:pos="1440"/>
        </w:tabs>
        <w:spacing w:line="360" w:lineRule="auto"/>
        <w:ind w:left="1440"/>
        <w:jc w:val="both"/>
        <w:rPr>
          <w:rFonts w:ascii="Times New Roman" w:hAnsi="Times New Roman" w:cs="Times New Roman"/>
          <w:sz w:val="24"/>
          <w:szCs w:val="24"/>
        </w:rPr>
      </w:pPr>
      <w:r w:rsidRPr="00601C75">
        <w:rPr>
          <w:rFonts w:ascii="Times New Roman" w:hAnsi="Times New Roman" w:cs="Times New Roman"/>
          <w:sz w:val="24"/>
          <w:szCs w:val="24"/>
        </w:rPr>
        <w:t>term distributed data base system (D</w:t>
      </w:r>
      <w:r>
        <w:rPr>
          <w:rFonts w:ascii="Times New Roman" w:hAnsi="Times New Roman" w:cs="Times New Roman"/>
          <w:sz w:val="24"/>
          <w:szCs w:val="24"/>
        </w:rPr>
        <w:t xml:space="preserve">DBS) is typically used to refer </w:t>
      </w:r>
      <w:r w:rsidRPr="00601C75">
        <w:rPr>
          <w:rFonts w:ascii="Times New Roman" w:hAnsi="Times New Roman" w:cs="Times New Roman"/>
          <w:sz w:val="24"/>
          <w:szCs w:val="24"/>
        </w:rPr>
        <w:t>to the combination of DDB and the distributed'DBMS. Distributed</w:t>
      </w:r>
      <w:r>
        <w:rPr>
          <w:rFonts w:ascii="Times New Roman" w:hAnsi="Times New Roman" w:cs="Times New Roman"/>
          <w:sz w:val="24"/>
          <w:szCs w:val="24"/>
        </w:rPr>
        <w:t xml:space="preserve"> </w:t>
      </w:r>
      <w:r w:rsidRPr="00601C75">
        <w:rPr>
          <w:rFonts w:ascii="Times New Roman" w:hAnsi="Times New Roman" w:cs="Times New Roman"/>
          <w:sz w:val="24"/>
          <w:szCs w:val="24"/>
        </w:rPr>
        <w:t>DBMS are similar to distributed file systems (see Distributed</w:t>
      </w:r>
      <w:r>
        <w:rPr>
          <w:rFonts w:ascii="Times New Roman" w:hAnsi="Times New Roman" w:cs="Times New Roman"/>
          <w:sz w:val="24"/>
          <w:szCs w:val="24"/>
        </w:rPr>
        <w:t xml:space="preserve"> </w:t>
      </w:r>
      <w:r w:rsidRPr="00601C75">
        <w:rPr>
          <w:rFonts w:ascii="Times New Roman" w:hAnsi="Times New Roman" w:cs="Times New Roman"/>
          <w:sz w:val="24"/>
          <w:szCs w:val="24"/>
        </w:rPr>
        <w:t>File Systems)in that both facilitate access to distributed data.</w:t>
      </w:r>
      <w:r>
        <w:rPr>
          <w:rFonts w:ascii="Times New Roman" w:hAnsi="Times New Roman" w:cs="Times New Roman"/>
          <w:sz w:val="24"/>
          <w:szCs w:val="24"/>
        </w:rPr>
        <w:t xml:space="preserve"> </w:t>
      </w:r>
      <w:r w:rsidRPr="00601C75">
        <w:rPr>
          <w:rFonts w:ascii="Times New Roman" w:hAnsi="Times New Roman" w:cs="Times New Roman"/>
          <w:sz w:val="24"/>
          <w:szCs w:val="24"/>
        </w:rPr>
        <w:t>The</w:t>
      </w:r>
      <w:r>
        <w:rPr>
          <w:rFonts w:ascii="Times New Roman" w:hAnsi="Times New Roman" w:cs="Times New Roman"/>
          <w:sz w:val="24"/>
          <w:szCs w:val="24"/>
        </w:rPr>
        <w:t xml:space="preserve"> </w:t>
      </w:r>
      <w:r w:rsidRPr="00601C75">
        <w:rPr>
          <w:rFonts w:ascii="Times New Roman" w:hAnsi="Times New Roman" w:cs="Times New Roman"/>
          <w:sz w:val="24"/>
          <w:szCs w:val="24"/>
        </w:rPr>
        <w:t>administration of distributed data is a need that nowadays many</w:t>
      </w:r>
      <w:r>
        <w:rPr>
          <w:rFonts w:ascii="Times New Roman" w:hAnsi="Times New Roman" w:cs="Times New Roman"/>
          <w:sz w:val="24"/>
          <w:szCs w:val="24"/>
        </w:rPr>
        <w:t xml:space="preserve"> </w:t>
      </w:r>
      <w:r w:rsidRPr="00601C75">
        <w:rPr>
          <w:rFonts w:ascii="Times New Roman" w:hAnsi="Times New Roman" w:cs="Times New Roman"/>
          <w:sz w:val="24"/>
          <w:szCs w:val="24"/>
        </w:rPr>
        <w:t>enterprises strive to fulfill.However, it is often difficult for these</w:t>
      </w:r>
      <w:r>
        <w:rPr>
          <w:rFonts w:ascii="Times New Roman" w:hAnsi="Times New Roman" w:cs="Times New Roman"/>
          <w:sz w:val="24"/>
          <w:szCs w:val="24"/>
        </w:rPr>
        <w:t xml:space="preserve"> </w:t>
      </w:r>
      <w:r w:rsidRPr="00601C75">
        <w:rPr>
          <w:rFonts w:ascii="Times New Roman" w:hAnsi="Times New Roman" w:cs="Times New Roman"/>
          <w:sz w:val="24"/>
          <w:szCs w:val="24"/>
        </w:rPr>
        <w:t>enterprises to find a software product capable of providing the</w:t>
      </w:r>
      <w:r>
        <w:rPr>
          <w:rFonts w:ascii="Times New Roman" w:hAnsi="Times New Roman" w:cs="Times New Roman"/>
          <w:sz w:val="24"/>
          <w:szCs w:val="24"/>
        </w:rPr>
        <w:t xml:space="preserve"> </w:t>
      </w:r>
      <w:r w:rsidRPr="00601C75">
        <w:rPr>
          <w:rFonts w:ascii="Times New Roman" w:hAnsi="Times New Roman" w:cs="Times New Roman"/>
          <w:sz w:val="24"/>
          <w:szCs w:val="24"/>
        </w:rPr>
        <w:t>solution they require.</w:t>
      </w:r>
      <w:r>
        <w:rPr>
          <w:rFonts w:ascii="Times New Roman" w:hAnsi="Times New Roman" w:cs="Times New Roman"/>
          <w:sz w:val="24"/>
          <w:szCs w:val="24"/>
        </w:rPr>
        <w:t xml:space="preserve"> </w:t>
      </w:r>
      <w:r w:rsidRPr="00601C75">
        <w:rPr>
          <w:rFonts w:ascii="Times New Roman" w:hAnsi="Times New Roman" w:cs="Times New Roman"/>
          <w:sz w:val="24"/>
          <w:szCs w:val="24"/>
        </w:rPr>
        <w:t>This is due to the in herent complexity to</w:t>
      </w:r>
      <w:r>
        <w:rPr>
          <w:rFonts w:ascii="Times New Roman" w:hAnsi="Times New Roman" w:cs="Times New Roman"/>
          <w:sz w:val="24"/>
          <w:szCs w:val="24"/>
        </w:rPr>
        <w:t xml:space="preserve"> </w:t>
      </w:r>
      <w:r w:rsidRPr="00601C75">
        <w:rPr>
          <w:rFonts w:ascii="Times New Roman" w:hAnsi="Times New Roman" w:cs="Times New Roman"/>
          <w:sz w:val="24"/>
          <w:szCs w:val="24"/>
        </w:rPr>
        <w:t>distributed data access,which has caused the majority of data base</w:t>
      </w:r>
      <w:r>
        <w:rPr>
          <w:rFonts w:ascii="Times New Roman" w:hAnsi="Times New Roman" w:cs="Times New Roman"/>
          <w:sz w:val="24"/>
          <w:szCs w:val="24"/>
        </w:rPr>
        <w:t xml:space="preserve"> </w:t>
      </w:r>
      <w:r w:rsidRPr="00601C75">
        <w:rPr>
          <w:rFonts w:ascii="Times New Roman" w:hAnsi="Times New Roman" w:cs="Times New Roman"/>
          <w:sz w:val="24"/>
          <w:szCs w:val="24"/>
        </w:rPr>
        <w:t>applications to provide distributed access to a centralized data base</w:t>
      </w:r>
      <w:r>
        <w:rPr>
          <w:rFonts w:ascii="Times New Roman" w:hAnsi="Times New Roman" w:cs="Times New Roman"/>
          <w:sz w:val="24"/>
          <w:szCs w:val="24"/>
        </w:rPr>
        <w:t xml:space="preserve"> </w:t>
      </w:r>
      <w:r w:rsidRPr="00601C75">
        <w:rPr>
          <w:rFonts w:ascii="Times New Roman" w:hAnsi="Times New Roman" w:cs="Times New Roman"/>
          <w:sz w:val="24"/>
          <w:szCs w:val="24"/>
        </w:rPr>
        <w:t>as a simpler alternative to distributed database systems.This article</w:t>
      </w:r>
    </w:p>
    <w:p w:rsidR="00601C75" w:rsidRDefault="00601C75" w:rsidP="00892366">
      <w:pPr>
        <w:pStyle w:val="ListParagraph"/>
        <w:tabs>
          <w:tab w:val="left" w:pos="1440"/>
        </w:tabs>
        <w:spacing w:line="360" w:lineRule="auto"/>
        <w:ind w:left="1440"/>
        <w:jc w:val="both"/>
        <w:rPr>
          <w:rFonts w:ascii="Times New Roman" w:hAnsi="Times New Roman" w:cs="Times New Roman"/>
          <w:b/>
          <w:sz w:val="24"/>
          <w:szCs w:val="24"/>
        </w:rPr>
      </w:pPr>
      <w:r w:rsidRPr="00601C75">
        <w:rPr>
          <w:rFonts w:ascii="Times New Roman" w:hAnsi="Times New Roman" w:cs="Times New Roman"/>
          <w:sz w:val="24"/>
          <w:szCs w:val="24"/>
        </w:rPr>
        <w:t>demonstrates that it is possible to des</w:t>
      </w:r>
      <w:r>
        <w:rPr>
          <w:rFonts w:ascii="Times New Roman" w:hAnsi="Times New Roman" w:cs="Times New Roman"/>
          <w:sz w:val="24"/>
          <w:szCs w:val="24"/>
        </w:rPr>
        <w:t xml:space="preserve">ign a component-based reference </w:t>
      </w:r>
      <w:r w:rsidRPr="00601C75">
        <w:rPr>
          <w:rFonts w:ascii="Times New Roman" w:hAnsi="Times New Roman" w:cs="Times New Roman"/>
          <w:sz w:val="24"/>
          <w:szCs w:val="24"/>
        </w:rPr>
        <w:t>architecture of adistributed database systems(D-DBS) with a 3-tiered client server structure from the solution given to the data distribution</w:t>
      </w:r>
      <w:r>
        <w:rPr>
          <w:rFonts w:ascii="Times New Roman" w:hAnsi="Times New Roman" w:cs="Times New Roman"/>
          <w:sz w:val="24"/>
          <w:szCs w:val="24"/>
        </w:rPr>
        <w:t xml:space="preserve"> </w:t>
      </w:r>
      <w:r w:rsidRPr="00601C75">
        <w:rPr>
          <w:rFonts w:ascii="Times New Roman" w:hAnsi="Times New Roman" w:cs="Times New Roman"/>
          <w:sz w:val="24"/>
          <w:szCs w:val="24"/>
        </w:rPr>
        <w:t>problem throught he implementation of a global conceptual schema.</w:t>
      </w:r>
      <w:r>
        <w:rPr>
          <w:rFonts w:ascii="Times New Roman" w:hAnsi="Times New Roman" w:cs="Times New Roman"/>
          <w:sz w:val="24"/>
          <w:szCs w:val="24"/>
        </w:rPr>
        <w:t xml:space="preserve"> </w:t>
      </w:r>
      <w:r w:rsidRPr="00601C75">
        <w:rPr>
          <w:rFonts w:ascii="Times New Roman" w:hAnsi="Times New Roman" w:cs="Times New Roman"/>
          <w:sz w:val="24"/>
          <w:szCs w:val="24"/>
        </w:rPr>
        <w:t>Therefore,this proposal reduces the design complexity</w:t>
      </w:r>
      <w:r w:rsidR="009A6833">
        <w:rPr>
          <w:rFonts w:ascii="Times New Roman" w:hAnsi="Times New Roman" w:cs="Times New Roman"/>
          <w:sz w:val="24"/>
          <w:szCs w:val="24"/>
        </w:rPr>
        <w:t xml:space="preserve"> </w:t>
      </w:r>
      <w:r w:rsidRPr="00601C75">
        <w:rPr>
          <w:rFonts w:ascii="Times New Roman" w:hAnsi="Times New Roman" w:cs="Times New Roman"/>
          <w:sz w:val="24"/>
          <w:szCs w:val="24"/>
        </w:rPr>
        <w:t>of</w:t>
      </w:r>
      <w:r w:rsidR="009A6833">
        <w:rPr>
          <w:rFonts w:ascii="Times New Roman" w:hAnsi="Times New Roman" w:cs="Times New Roman"/>
          <w:sz w:val="24"/>
          <w:szCs w:val="24"/>
        </w:rPr>
        <w:t xml:space="preserve"> </w:t>
      </w:r>
      <w:r w:rsidRPr="00601C75">
        <w:rPr>
          <w:rFonts w:ascii="Times New Roman" w:hAnsi="Times New Roman" w:cs="Times New Roman"/>
          <w:sz w:val="24"/>
          <w:szCs w:val="24"/>
        </w:rPr>
        <w:t>a</w:t>
      </w:r>
      <w:r w:rsidR="009A6833">
        <w:rPr>
          <w:rFonts w:ascii="Times New Roman" w:hAnsi="Times New Roman" w:cs="Times New Roman"/>
          <w:sz w:val="24"/>
          <w:szCs w:val="24"/>
        </w:rPr>
        <w:t xml:space="preserve"> </w:t>
      </w:r>
      <w:r w:rsidRPr="00601C75">
        <w:rPr>
          <w:rFonts w:ascii="Times New Roman" w:hAnsi="Times New Roman" w:cs="Times New Roman"/>
          <w:sz w:val="24"/>
          <w:szCs w:val="24"/>
        </w:rPr>
        <w:t>D-DBS</w:t>
      </w:r>
      <w:r w:rsidRPr="00601C75">
        <w:rPr>
          <w:rFonts w:ascii="Times New Roman" w:hAnsi="Times New Roman" w:cs="Times New Roman"/>
          <w:b/>
          <w:sz w:val="24"/>
          <w:szCs w:val="24"/>
        </w:rPr>
        <w:t>.</w:t>
      </w:r>
    </w:p>
    <w:p w:rsidR="00BF26F4" w:rsidRDefault="00BF26F4" w:rsidP="00892366">
      <w:pPr>
        <w:pStyle w:val="ListParagraph"/>
        <w:tabs>
          <w:tab w:val="left" w:pos="1440"/>
        </w:tabs>
        <w:spacing w:line="360" w:lineRule="auto"/>
        <w:ind w:left="1440"/>
        <w:jc w:val="both"/>
        <w:rPr>
          <w:rFonts w:ascii="Times New Roman" w:hAnsi="Times New Roman" w:cs="Times New Roman"/>
          <w:b/>
          <w:sz w:val="24"/>
          <w:szCs w:val="24"/>
        </w:rPr>
      </w:pPr>
    </w:p>
    <w:p w:rsidR="00BF26F4" w:rsidRDefault="00BF26F4" w:rsidP="00892366">
      <w:pPr>
        <w:pStyle w:val="ListParagraph"/>
        <w:tabs>
          <w:tab w:val="left" w:pos="1440"/>
        </w:tabs>
        <w:spacing w:line="360" w:lineRule="auto"/>
        <w:ind w:left="1440"/>
        <w:jc w:val="center"/>
        <w:rPr>
          <w:rFonts w:ascii="Times New Roman" w:hAnsi="Times New Roman" w:cs="Times New Roman"/>
          <w:b/>
          <w:sz w:val="24"/>
          <w:szCs w:val="24"/>
        </w:rPr>
      </w:pPr>
      <w:r w:rsidRPr="00BF26F4">
        <w:rPr>
          <w:rFonts w:ascii="Times New Roman" w:hAnsi="Times New Roman" w:cs="Times New Roman"/>
          <w:b/>
          <w:sz w:val="24"/>
          <w:szCs w:val="24"/>
        </w:rPr>
        <w:t>DCOM, CORBA, JAVA RMI: KONSEP DAN TEKNIK DASAR PEMROGRAMAN</w:t>
      </w:r>
    </w:p>
    <w:p w:rsidR="00BF26F4" w:rsidRDefault="00BF26F4" w:rsidP="00892366">
      <w:pPr>
        <w:pStyle w:val="ListParagraph"/>
        <w:tabs>
          <w:tab w:val="left" w:pos="14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sidRPr="00BF26F4">
        <w:rPr>
          <w:rFonts w:ascii="Times New Roman" w:hAnsi="Times New Roman" w:cs="Times New Roman"/>
          <w:sz w:val="24"/>
          <w:szCs w:val="24"/>
        </w:rPr>
        <w:t>DCOM, CORBA, dan Java RMI adalah middleware yang memungkinkan komputasi jarak jauh atau komputasi tersebar. Meskipun telah terdapat konsep layanan web dan implementasi yang diterapkan dalam berbagai kasus saat ini, ketiga middleware di atas masih sering digunakan untuk lingkungan yang application-specific, yang membutuhkan performa lebih baik. Paper ini diharapkan akan memberikan gambaran mengenai DCOM, CORBA, dan Java RMI dari konsep hingga perbedaan yang paling mendasar terkait teknik pemrograman.</w:t>
      </w:r>
    </w:p>
    <w:p w:rsidR="00BF26F4" w:rsidRDefault="00BF26F4" w:rsidP="00892366">
      <w:pPr>
        <w:pStyle w:val="ListParagraph"/>
        <w:tabs>
          <w:tab w:val="left" w:pos="1440"/>
        </w:tabs>
        <w:spacing w:line="360" w:lineRule="auto"/>
        <w:ind w:left="1440"/>
        <w:jc w:val="both"/>
        <w:rPr>
          <w:rFonts w:ascii="Times New Roman" w:hAnsi="Times New Roman" w:cs="Times New Roman"/>
          <w:b/>
          <w:sz w:val="24"/>
          <w:szCs w:val="24"/>
        </w:rPr>
      </w:pPr>
    </w:p>
    <w:p w:rsidR="002A5B89" w:rsidRPr="002A5B89" w:rsidRDefault="002A5B89" w:rsidP="00892366">
      <w:pPr>
        <w:pStyle w:val="ListParagraph"/>
        <w:tabs>
          <w:tab w:val="left" w:pos="1440"/>
        </w:tabs>
        <w:spacing w:line="360" w:lineRule="auto"/>
        <w:ind w:left="1440"/>
        <w:jc w:val="center"/>
        <w:rPr>
          <w:rFonts w:ascii="Times New Roman" w:hAnsi="Times New Roman" w:cs="Times New Roman"/>
          <w:b/>
          <w:sz w:val="24"/>
          <w:szCs w:val="24"/>
        </w:rPr>
      </w:pPr>
      <w:r w:rsidRPr="002A5B89">
        <w:rPr>
          <w:rFonts w:ascii="Times New Roman" w:hAnsi="Times New Roman" w:cs="Times New Roman"/>
          <w:b/>
          <w:sz w:val="24"/>
          <w:szCs w:val="24"/>
        </w:rPr>
        <w:t>PENERAPAN ARSITEKTUR THREE-TIER DENGAN COM+</w:t>
      </w:r>
    </w:p>
    <w:p w:rsidR="002A5B89" w:rsidRDefault="002A5B89" w:rsidP="00892366">
      <w:pPr>
        <w:pStyle w:val="ListParagraph"/>
        <w:tabs>
          <w:tab w:val="left" w:pos="1440"/>
        </w:tabs>
        <w:spacing w:line="360" w:lineRule="auto"/>
        <w:ind w:left="1440"/>
        <w:jc w:val="center"/>
        <w:rPr>
          <w:rFonts w:ascii="Times New Roman" w:hAnsi="Times New Roman" w:cs="Times New Roman"/>
          <w:b/>
          <w:sz w:val="24"/>
          <w:szCs w:val="24"/>
        </w:rPr>
      </w:pPr>
      <w:r w:rsidRPr="002A5B89">
        <w:rPr>
          <w:rFonts w:ascii="Times New Roman" w:hAnsi="Times New Roman" w:cs="Times New Roman"/>
          <w:b/>
          <w:sz w:val="24"/>
          <w:szCs w:val="24"/>
        </w:rPr>
        <w:t>DALAM PORTAL JURNAL</w:t>
      </w:r>
    </w:p>
    <w:p w:rsidR="002A5B89" w:rsidRPr="002A5B89" w:rsidRDefault="002A5B89" w:rsidP="00892366">
      <w:pPr>
        <w:pStyle w:val="ListParagraph"/>
        <w:tabs>
          <w:tab w:val="left" w:pos="1440"/>
        </w:tabs>
        <w:spacing w:line="360" w:lineRule="auto"/>
        <w:ind w:left="1440"/>
        <w:jc w:val="both"/>
        <w:rPr>
          <w:rFonts w:ascii="Times New Roman" w:hAnsi="Times New Roman" w:cs="Times New Roman"/>
          <w:sz w:val="24"/>
          <w:szCs w:val="24"/>
        </w:rPr>
      </w:pPr>
      <w:r w:rsidRPr="002A5B89">
        <w:rPr>
          <w:rFonts w:ascii="Times New Roman" w:hAnsi="Times New Roman" w:cs="Times New Roman"/>
          <w:sz w:val="24"/>
          <w:szCs w:val="24"/>
        </w:rPr>
        <w:t>Penerapan  arsitektur  three-tier  digunakan  untuk  mengatasi  kelemahan-kel</w:t>
      </w:r>
      <w:r>
        <w:rPr>
          <w:rFonts w:ascii="Times New Roman" w:hAnsi="Times New Roman" w:cs="Times New Roman"/>
          <w:sz w:val="24"/>
          <w:szCs w:val="24"/>
        </w:rPr>
        <w:t xml:space="preserve">emahan  model  two-tier  dalam </w:t>
      </w:r>
      <w:r w:rsidRPr="002A5B89">
        <w:rPr>
          <w:rFonts w:ascii="Times New Roman" w:hAnsi="Times New Roman" w:cs="Times New Roman"/>
          <w:sz w:val="24"/>
          <w:szCs w:val="24"/>
        </w:rPr>
        <w:t>hal penggunaan kembali komponen, skalabilitas, dan perawatan sistem. COM+ adalah salah satu platform yang digunakan  untuk  memecahkan  masalah-masalah  tersebut  karena  kemampuannya  untuk  (a)  memusatkan  logika aplikasi  pada  middleware,  (b)  mendistribusikan  beban  proses  data  pada  beberapa  mesin,  (c)  meningkatkan keamanan  dengan  kemampuan  menyembunyikan  data,  dan  (d)  memungkinkan  perawatan  yang  mudah  dengan tanpa  instalasi  database  driver  pada  setiap  client.  Dalam  model  three-tier,  aplikasi  dibuat  menjadi  tiga  partisi: (1)  plikasi  client  yang  menyediakan  user  service,  (2)  aplikasi  middleware  yang  menyediakan  business  service, dan (3) aplikasi database menyediakan data service. Paper ini mempresentasikan studi kasus penggunaan model three-tier untuk aplikasi Portal Jurnal.</w:t>
      </w:r>
    </w:p>
    <w:p w:rsidR="00D546F7" w:rsidRDefault="00D546F7" w:rsidP="00892366">
      <w:pPr>
        <w:pStyle w:val="Heading2"/>
        <w:numPr>
          <w:ilvl w:val="1"/>
          <w:numId w:val="21"/>
        </w:numPr>
        <w:spacing w:line="360" w:lineRule="auto"/>
        <w:ind w:left="990" w:hanging="450"/>
      </w:pPr>
      <w:bookmarkStart w:id="9" w:name="_Toc416817380"/>
      <w:r>
        <w:lastRenderedPageBreak/>
        <w:t>Landasan Teori</w:t>
      </w:r>
      <w:bookmarkEnd w:id="9"/>
    </w:p>
    <w:p w:rsidR="002A5B89" w:rsidRDefault="002A5B89" w:rsidP="001B34DB">
      <w:pPr>
        <w:pStyle w:val="Heading3"/>
        <w:numPr>
          <w:ilvl w:val="2"/>
          <w:numId w:val="21"/>
        </w:numPr>
        <w:ind w:left="2160"/>
      </w:pPr>
      <w:bookmarkStart w:id="10" w:name="_Toc416817381"/>
      <w:r>
        <w:t>Sistem Terdistribusi</w:t>
      </w:r>
      <w:bookmarkEnd w:id="10"/>
    </w:p>
    <w:p w:rsidR="002A5B89" w:rsidRPr="002A5B89" w:rsidRDefault="002A5B89" w:rsidP="00892366">
      <w:pPr>
        <w:pStyle w:val="ListParagraph"/>
        <w:spacing w:line="360" w:lineRule="auto"/>
        <w:ind w:left="1800" w:firstLine="360"/>
        <w:jc w:val="both"/>
        <w:rPr>
          <w:rFonts w:ascii="Times New Roman" w:hAnsi="Times New Roman" w:cs="Times New Roman"/>
          <w:sz w:val="24"/>
          <w:szCs w:val="24"/>
        </w:rPr>
      </w:pPr>
      <w:r w:rsidRPr="002A5B89">
        <w:rPr>
          <w:rFonts w:ascii="Times New Roman" w:hAnsi="Times New Roman" w:cs="Times New Roman"/>
          <w:sz w:val="24"/>
          <w:szCs w:val="24"/>
        </w:rPr>
        <w:t>Sistem distribusi adalah sebuah sistem yang komponennya berada pada jaringan komputer. Komponen tersebut saling berkomunikasi dan melakukan koordinasi hanya dengan pengiriman pesan (message passing).</w:t>
      </w:r>
    </w:p>
    <w:p w:rsidR="002A5B89" w:rsidRPr="002A5B89" w:rsidRDefault="002A5B89" w:rsidP="00892366">
      <w:pPr>
        <w:pStyle w:val="ListParagraph"/>
        <w:spacing w:line="360" w:lineRule="auto"/>
        <w:ind w:left="1800" w:firstLine="360"/>
        <w:jc w:val="both"/>
        <w:rPr>
          <w:rFonts w:ascii="Times New Roman" w:hAnsi="Times New Roman" w:cs="Times New Roman"/>
          <w:sz w:val="24"/>
          <w:szCs w:val="24"/>
        </w:rPr>
      </w:pPr>
      <w:r w:rsidRPr="002A5B89">
        <w:rPr>
          <w:rFonts w:ascii="Times New Roman" w:hAnsi="Times New Roman" w:cs="Times New Roman"/>
          <w:sz w:val="24"/>
          <w:szCs w:val="24"/>
        </w:rPr>
        <w:t>Sistem terdistribusi merupakan kebalikan dari Sistem Operasi Prosesor Jamak. Pada sistem tersebut, setiap prosesor memiliki memori lokal tersendiri. Kumpulan prosesornya saling berinteraksi melalui saluran komunikasi seperti LAN dan WAN menggunakan protokol standar seperti TCP/IP. Karena saling berkomunikasi, kumpulan prosesor tersebut mampu saling berbagi beban kerja, data, serta sumber daya lainnya.</w:t>
      </w:r>
    </w:p>
    <w:p w:rsidR="002A5B89" w:rsidRPr="002A5B89" w:rsidRDefault="002A5B89" w:rsidP="00892366">
      <w:pPr>
        <w:pStyle w:val="ListParagraph"/>
        <w:spacing w:line="360" w:lineRule="auto"/>
        <w:ind w:left="1800" w:firstLine="360"/>
        <w:jc w:val="both"/>
        <w:rPr>
          <w:rFonts w:ascii="Times New Roman" w:hAnsi="Times New Roman" w:cs="Times New Roman"/>
          <w:sz w:val="24"/>
          <w:szCs w:val="24"/>
        </w:rPr>
      </w:pPr>
      <w:r w:rsidRPr="002A5B89">
        <w:rPr>
          <w:rFonts w:ascii="Times New Roman" w:hAnsi="Times New Roman" w:cs="Times New Roman"/>
          <w:sz w:val="24"/>
          <w:szCs w:val="24"/>
        </w:rPr>
        <w:t>Sistem terdistribusi dapat dikatakan sebagai suatu keberadaan beberapa komputer yang bersifat transparan dan secara normal, setiap sistem terdistribusi mengandalkan layanan yang disediakan oleh jaringan komputer.</w:t>
      </w:r>
    </w:p>
    <w:p w:rsidR="002A5B89" w:rsidRPr="002A5B89" w:rsidRDefault="002A5B89" w:rsidP="00892366">
      <w:pPr>
        <w:pStyle w:val="ListParagraph"/>
        <w:spacing w:line="360" w:lineRule="auto"/>
        <w:ind w:left="1800"/>
        <w:jc w:val="both"/>
        <w:rPr>
          <w:rFonts w:ascii="Times New Roman" w:hAnsi="Times New Roman" w:cs="Times New Roman"/>
          <w:sz w:val="24"/>
          <w:szCs w:val="24"/>
        </w:rPr>
      </w:pPr>
      <w:r w:rsidRPr="002A5B89">
        <w:rPr>
          <w:rFonts w:ascii="Times New Roman" w:hAnsi="Times New Roman" w:cs="Times New Roman"/>
          <w:sz w:val="24"/>
          <w:szCs w:val="24"/>
        </w:rPr>
        <w:t>Dalam penggunaanya sistem terdistribusi sangat diperlukan karena:</w:t>
      </w:r>
    </w:p>
    <w:p w:rsidR="002A5B89" w:rsidRPr="002A5B89" w:rsidRDefault="002A5B89" w:rsidP="00892366">
      <w:pPr>
        <w:pStyle w:val="ListParagraph"/>
        <w:numPr>
          <w:ilvl w:val="0"/>
          <w:numId w:val="35"/>
        </w:numPr>
        <w:spacing w:line="360" w:lineRule="auto"/>
        <w:jc w:val="both"/>
        <w:rPr>
          <w:rFonts w:ascii="Times New Roman" w:hAnsi="Times New Roman" w:cs="Times New Roman"/>
          <w:sz w:val="24"/>
          <w:szCs w:val="24"/>
        </w:rPr>
      </w:pPr>
      <w:r w:rsidRPr="002A5B89">
        <w:rPr>
          <w:rFonts w:ascii="Times New Roman" w:hAnsi="Times New Roman" w:cs="Times New Roman"/>
          <w:sz w:val="24"/>
          <w:szCs w:val="24"/>
        </w:rPr>
        <w:t>Performance</w:t>
      </w:r>
    </w:p>
    <w:p w:rsidR="002A5B89" w:rsidRPr="002A5B89" w:rsidRDefault="002A5B89" w:rsidP="00892366">
      <w:pPr>
        <w:pStyle w:val="ListParagraph"/>
        <w:tabs>
          <w:tab w:val="left" w:pos="2610"/>
        </w:tabs>
        <w:spacing w:line="360" w:lineRule="auto"/>
        <w:ind w:left="2520"/>
        <w:jc w:val="both"/>
        <w:rPr>
          <w:rFonts w:ascii="Times New Roman" w:hAnsi="Times New Roman" w:cs="Times New Roman"/>
          <w:sz w:val="24"/>
          <w:szCs w:val="24"/>
        </w:rPr>
      </w:pPr>
      <w:r w:rsidRPr="002A5B89">
        <w:rPr>
          <w:rFonts w:ascii="Times New Roman" w:hAnsi="Times New Roman" w:cs="Times New Roman"/>
          <w:sz w:val="24"/>
          <w:szCs w:val="24"/>
        </w:rPr>
        <w:t>Sekumpulan prosesor dapat menyediakan kinerja yang lebih tinggi daripada komputer yang terpusat</w:t>
      </w:r>
    </w:p>
    <w:p w:rsidR="002A5B89" w:rsidRPr="002A5B89" w:rsidRDefault="002A5B89" w:rsidP="00892366">
      <w:pPr>
        <w:pStyle w:val="ListParagraph"/>
        <w:numPr>
          <w:ilvl w:val="0"/>
          <w:numId w:val="35"/>
        </w:numPr>
        <w:spacing w:line="360" w:lineRule="auto"/>
        <w:jc w:val="both"/>
        <w:rPr>
          <w:rFonts w:ascii="Times New Roman" w:hAnsi="Times New Roman" w:cs="Times New Roman"/>
          <w:sz w:val="24"/>
          <w:szCs w:val="24"/>
        </w:rPr>
      </w:pPr>
      <w:r w:rsidRPr="002A5B89">
        <w:rPr>
          <w:rFonts w:ascii="Times New Roman" w:hAnsi="Times New Roman" w:cs="Times New Roman"/>
          <w:sz w:val="24"/>
          <w:szCs w:val="24"/>
        </w:rPr>
        <w:t>Distribution</w:t>
      </w:r>
    </w:p>
    <w:p w:rsidR="002A5B89" w:rsidRPr="002A5B89" w:rsidRDefault="002A5B89" w:rsidP="00892366">
      <w:pPr>
        <w:pStyle w:val="ListParagraph"/>
        <w:spacing w:line="360" w:lineRule="auto"/>
        <w:ind w:left="2520"/>
        <w:jc w:val="both"/>
        <w:rPr>
          <w:rFonts w:ascii="Times New Roman" w:hAnsi="Times New Roman" w:cs="Times New Roman"/>
          <w:sz w:val="24"/>
          <w:szCs w:val="24"/>
        </w:rPr>
      </w:pPr>
      <w:r w:rsidRPr="002A5B89">
        <w:rPr>
          <w:rFonts w:ascii="Times New Roman" w:hAnsi="Times New Roman" w:cs="Times New Roman"/>
          <w:sz w:val="24"/>
          <w:szCs w:val="24"/>
        </w:rPr>
        <w:t>Banyak aplikasi yang terlibat, sehingga lebih baik jika dipisah dalam mesin yang berbeda (contoh: aplikasi perbankan, komersial)</w:t>
      </w:r>
    </w:p>
    <w:p w:rsidR="002A5B89" w:rsidRPr="002A5B89" w:rsidRDefault="002A5B89" w:rsidP="00892366">
      <w:pPr>
        <w:pStyle w:val="ListParagraph"/>
        <w:numPr>
          <w:ilvl w:val="0"/>
          <w:numId w:val="35"/>
        </w:numPr>
        <w:spacing w:line="360" w:lineRule="auto"/>
        <w:jc w:val="both"/>
        <w:rPr>
          <w:rFonts w:ascii="Times New Roman" w:hAnsi="Times New Roman" w:cs="Times New Roman"/>
          <w:sz w:val="24"/>
          <w:szCs w:val="24"/>
        </w:rPr>
      </w:pPr>
      <w:r w:rsidRPr="002A5B89">
        <w:rPr>
          <w:rFonts w:ascii="Times New Roman" w:hAnsi="Times New Roman" w:cs="Times New Roman"/>
          <w:sz w:val="24"/>
          <w:szCs w:val="24"/>
        </w:rPr>
        <w:t>Reliability</w:t>
      </w:r>
    </w:p>
    <w:p w:rsidR="002A5B89" w:rsidRPr="002A5B89" w:rsidRDefault="002A5B89" w:rsidP="00892366">
      <w:pPr>
        <w:pStyle w:val="ListParagraph"/>
        <w:spacing w:line="360" w:lineRule="auto"/>
        <w:ind w:left="2520"/>
        <w:jc w:val="both"/>
        <w:rPr>
          <w:rFonts w:ascii="Times New Roman" w:hAnsi="Times New Roman" w:cs="Times New Roman"/>
          <w:sz w:val="24"/>
          <w:szCs w:val="24"/>
        </w:rPr>
      </w:pPr>
      <w:r w:rsidRPr="002A5B89">
        <w:rPr>
          <w:rFonts w:ascii="Times New Roman" w:hAnsi="Times New Roman" w:cs="Times New Roman"/>
          <w:sz w:val="24"/>
          <w:szCs w:val="24"/>
        </w:rPr>
        <w:t>Jika terjadi kerusakan pada salah satu mesin, tidak akan mempengaruhi kinerja system secara keseluruhan</w:t>
      </w:r>
    </w:p>
    <w:p w:rsidR="002A5B89" w:rsidRPr="002A5B89" w:rsidRDefault="002A5B89" w:rsidP="00892366">
      <w:pPr>
        <w:pStyle w:val="ListParagraph"/>
        <w:numPr>
          <w:ilvl w:val="0"/>
          <w:numId w:val="35"/>
        </w:numPr>
        <w:spacing w:line="360" w:lineRule="auto"/>
        <w:jc w:val="both"/>
        <w:rPr>
          <w:rFonts w:ascii="Times New Roman" w:hAnsi="Times New Roman" w:cs="Times New Roman"/>
          <w:sz w:val="24"/>
          <w:szCs w:val="24"/>
        </w:rPr>
      </w:pPr>
      <w:r w:rsidRPr="002A5B89">
        <w:rPr>
          <w:rFonts w:ascii="Times New Roman" w:hAnsi="Times New Roman" w:cs="Times New Roman"/>
          <w:sz w:val="24"/>
          <w:szCs w:val="24"/>
        </w:rPr>
        <w:t>Incremental Growth</w:t>
      </w:r>
    </w:p>
    <w:p w:rsidR="002A5B89" w:rsidRPr="002A5B89" w:rsidRDefault="002A5B89" w:rsidP="00892366">
      <w:pPr>
        <w:pStyle w:val="ListParagraph"/>
        <w:spacing w:line="360" w:lineRule="auto"/>
        <w:ind w:left="2520"/>
        <w:jc w:val="both"/>
        <w:rPr>
          <w:rFonts w:ascii="Times New Roman" w:hAnsi="Times New Roman" w:cs="Times New Roman"/>
          <w:sz w:val="24"/>
          <w:szCs w:val="24"/>
        </w:rPr>
      </w:pPr>
      <w:r w:rsidRPr="002A5B89">
        <w:rPr>
          <w:rFonts w:ascii="Times New Roman" w:hAnsi="Times New Roman" w:cs="Times New Roman"/>
          <w:sz w:val="24"/>
          <w:szCs w:val="24"/>
        </w:rPr>
        <w:t>Mesin baru dapat ditambahkan jika kebutuhan proses meningkat</w:t>
      </w:r>
    </w:p>
    <w:p w:rsidR="002A5B89" w:rsidRPr="002A5B89" w:rsidRDefault="002A5B89" w:rsidP="00892366">
      <w:pPr>
        <w:pStyle w:val="ListParagraph"/>
        <w:numPr>
          <w:ilvl w:val="0"/>
          <w:numId w:val="35"/>
        </w:numPr>
        <w:spacing w:line="360" w:lineRule="auto"/>
        <w:jc w:val="both"/>
        <w:rPr>
          <w:rFonts w:ascii="Times New Roman" w:hAnsi="Times New Roman" w:cs="Times New Roman"/>
          <w:sz w:val="24"/>
          <w:szCs w:val="24"/>
        </w:rPr>
      </w:pPr>
      <w:r w:rsidRPr="002A5B89">
        <w:rPr>
          <w:rFonts w:ascii="Times New Roman" w:hAnsi="Times New Roman" w:cs="Times New Roman"/>
          <w:sz w:val="24"/>
          <w:szCs w:val="24"/>
        </w:rPr>
        <w:t>Sharing Data/Resource</w:t>
      </w:r>
    </w:p>
    <w:p w:rsidR="002A5B89" w:rsidRPr="002A5B89" w:rsidRDefault="002A5B89" w:rsidP="00892366">
      <w:pPr>
        <w:pStyle w:val="ListParagraph"/>
        <w:spacing w:line="360" w:lineRule="auto"/>
        <w:ind w:left="2520"/>
        <w:jc w:val="both"/>
        <w:rPr>
          <w:rFonts w:ascii="Times New Roman" w:hAnsi="Times New Roman" w:cs="Times New Roman"/>
          <w:sz w:val="24"/>
          <w:szCs w:val="24"/>
        </w:rPr>
      </w:pPr>
      <w:r w:rsidRPr="002A5B89">
        <w:rPr>
          <w:rFonts w:ascii="Times New Roman" w:hAnsi="Times New Roman" w:cs="Times New Roman"/>
          <w:sz w:val="24"/>
          <w:szCs w:val="24"/>
        </w:rPr>
        <w:t>Resource adalah:</w:t>
      </w:r>
    </w:p>
    <w:p w:rsidR="002A5B89" w:rsidRPr="002A5B89" w:rsidRDefault="002A5B89" w:rsidP="00892366">
      <w:pPr>
        <w:pStyle w:val="ListParagraph"/>
        <w:numPr>
          <w:ilvl w:val="0"/>
          <w:numId w:val="36"/>
        </w:numPr>
        <w:spacing w:line="360" w:lineRule="auto"/>
        <w:jc w:val="both"/>
        <w:rPr>
          <w:rFonts w:ascii="Times New Roman" w:hAnsi="Times New Roman" w:cs="Times New Roman"/>
          <w:sz w:val="24"/>
          <w:szCs w:val="24"/>
        </w:rPr>
      </w:pPr>
      <w:r w:rsidRPr="002A5B89">
        <w:rPr>
          <w:rFonts w:ascii="Times New Roman" w:hAnsi="Times New Roman" w:cs="Times New Roman"/>
          <w:sz w:val="24"/>
          <w:szCs w:val="24"/>
        </w:rPr>
        <w:t xml:space="preserve"> Segala hal yang dapat digunakan bersama dalam jaringan komputer.</w:t>
      </w:r>
    </w:p>
    <w:p w:rsidR="002A5B89" w:rsidRPr="002A5B89" w:rsidRDefault="002A5B89" w:rsidP="00892366">
      <w:pPr>
        <w:pStyle w:val="ListParagraph"/>
        <w:numPr>
          <w:ilvl w:val="0"/>
          <w:numId w:val="36"/>
        </w:numPr>
        <w:spacing w:line="360" w:lineRule="auto"/>
        <w:jc w:val="both"/>
        <w:rPr>
          <w:rFonts w:ascii="Times New Roman" w:hAnsi="Times New Roman" w:cs="Times New Roman"/>
          <w:sz w:val="24"/>
          <w:szCs w:val="24"/>
        </w:rPr>
      </w:pPr>
      <w:r w:rsidRPr="002A5B89">
        <w:rPr>
          <w:rFonts w:ascii="Times New Roman" w:hAnsi="Times New Roman" w:cs="Times New Roman"/>
          <w:sz w:val="24"/>
          <w:szCs w:val="24"/>
        </w:rPr>
        <w:lastRenderedPageBreak/>
        <w:t>Meliputi hardware (e.g. disk, printer, scanner), juga software (berkas, basis data, obyek data).</w:t>
      </w:r>
    </w:p>
    <w:p w:rsidR="002A5B89" w:rsidRPr="002A5B89" w:rsidRDefault="002A5B89" w:rsidP="00892366">
      <w:pPr>
        <w:pStyle w:val="ListParagraph"/>
        <w:numPr>
          <w:ilvl w:val="0"/>
          <w:numId w:val="35"/>
        </w:numPr>
        <w:spacing w:line="360" w:lineRule="auto"/>
        <w:jc w:val="both"/>
        <w:rPr>
          <w:rFonts w:ascii="Times New Roman" w:hAnsi="Times New Roman" w:cs="Times New Roman"/>
          <w:sz w:val="24"/>
          <w:szCs w:val="24"/>
        </w:rPr>
      </w:pPr>
      <w:r w:rsidRPr="002A5B89">
        <w:rPr>
          <w:rFonts w:ascii="Times New Roman" w:hAnsi="Times New Roman" w:cs="Times New Roman"/>
          <w:sz w:val="24"/>
          <w:szCs w:val="24"/>
        </w:rPr>
        <w:t>Communication</w:t>
      </w:r>
    </w:p>
    <w:p w:rsidR="002A5B89" w:rsidRDefault="002A5B89" w:rsidP="00892366">
      <w:pPr>
        <w:pStyle w:val="ListParagraph"/>
        <w:spacing w:line="360" w:lineRule="auto"/>
        <w:ind w:left="2520"/>
        <w:jc w:val="both"/>
        <w:rPr>
          <w:rFonts w:ascii="Times New Roman" w:hAnsi="Times New Roman" w:cs="Times New Roman"/>
          <w:sz w:val="24"/>
          <w:szCs w:val="24"/>
        </w:rPr>
      </w:pPr>
      <w:r w:rsidRPr="002A5B89">
        <w:rPr>
          <w:rFonts w:ascii="Times New Roman" w:hAnsi="Times New Roman" w:cs="Times New Roman"/>
          <w:sz w:val="24"/>
          <w:szCs w:val="24"/>
        </w:rPr>
        <w:t>Menyediakan fasilitas komunikasi antar manusia</w:t>
      </w:r>
    </w:p>
    <w:p w:rsidR="005573A7" w:rsidRPr="005573A7" w:rsidRDefault="005573A7" w:rsidP="00892366">
      <w:pPr>
        <w:pStyle w:val="ListParagraph"/>
        <w:spacing w:line="360" w:lineRule="auto"/>
        <w:ind w:left="1800"/>
        <w:jc w:val="both"/>
        <w:rPr>
          <w:rFonts w:ascii="Times New Roman" w:hAnsi="Times New Roman" w:cs="Times New Roman"/>
          <w:b/>
          <w:sz w:val="24"/>
          <w:szCs w:val="24"/>
        </w:rPr>
      </w:pPr>
      <w:r w:rsidRPr="005573A7">
        <w:rPr>
          <w:rFonts w:ascii="Times New Roman" w:hAnsi="Times New Roman" w:cs="Times New Roman"/>
          <w:b/>
          <w:sz w:val="24"/>
          <w:szCs w:val="24"/>
        </w:rPr>
        <w:t>Model Sistem Terdistribusi</w:t>
      </w:r>
    </w:p>
    <w:p w:rsidR="005573A7" w:rsidRPr="005573A7" w:rsidRDefault="005573A7" w:rsidP="00892366">
      <w:pPr>
        <w:pStyle w:val="ListParagraph"/>
        <w:spacing w:line="360" w:lineRule="auto"/>
        <w:ind w:left="1800"/>
        <w:jc w:val="both"/>
        <w:rPr>
          <w:rFonts w:ascii="Times New Roman" w:hAnsi="Times New Roman" w:cs="Times New Roman"/>
          <w:sz w:val="24"/>
          <w:szCs w:val="24"/>
        </w:rPr>
      </w:pPr>
      <w:r w:rsidRPr="005573A7">
        <w:rPr>
          <w:rFonts w:ascii="Times New Roman" w:hAnsi="Times New Roman" w:cs="Times New Roman"/>
          <w:sz w:val="24"/>
          <w:szCs w:val="24"/>
        </w:rPr>
        <w:t xml:space="preserve">       Dalam pelaksanaannya sistem terdistribusi memiliki berbagai bentuk (model), yaitu :</w:t>
      </w:r>
    </w:p>
    <w:p w:rsidR="005573A7" w:rsidRPr="005573A7" w:rsidRDefault="005573A7" w:rsidP="00892366">
      <w:pPr>
        <w:pStyle w:val="ListParagraph"/>
        <w:numPr>
          <w:ilvl w:val="3"/>
          <w:numId w:val="3"/>
        </w:numPr>
        <w:spacing w:line="360" w:lineRule="auto"/>
        <w:ind w:left="2160"/>
        <w:jc w:val="both"/>
        <w:rPr>
          <w:rFonts w:ascii="Times New Roman" w:hAnsi="Times New Roman" w:cs="Times New Roman"/>
          <w:sz w:val="24"/>
          <w:szCs w:val="24"/>
        </w:rPr>
      </w:pPr>
      <w:r w:rsidRPr="005573A7">
        <w:rPr>
          <w:rFonts w:ascii="Times New Roman" w:hAnsi="Times New Roman" w:cs="Times New Roman"/>
          <w:sz w:val="24"/>
          <w:szCs w:val="24"/>
        </w:rPr>
        <w:t>Sistem client - server</w:t>
      </w:r>
    </w:p>
    <w:p w:rsidR="005573A7" w:rsidRDefault="005573A7" w:rsidP="00892366">
      <w:pPr>
        <w:pStyle w:val="ListParagraph"/>
        <w:spacing w:line="360" w:lineRule="auto"/>
        <w:ind w:left="1800" w:firstLine="360"/>
        <w:jc w:val="both"/>
        <w:rPr>
          <w:rFonts w:ascii="Times New Roman" w:hAnsi="Times New Roman" w:cs="Times New Roman"/>
          <w:sz w:val="24"/>
          <w:szCs w:val="24"/>
        </w:rPr>
      </w:pPr>
      <w:r w:rsidRPr="005573A7">
        <w:rPr>
          <w:rFonts w:ascii="Times New Roman" w:hAnsi="Times New Roman" w:cs="Times New Roman"/>
          <w:sz w:val="24"/>
          <w:szCs w:val="24"/>
        </w:rPr>
        <w:t>Merupakan bagian dari model sistem terdistribusi yang membagi jaringan berdasa</w:t>
      </w:r>
      <w:r>
        <w:rPr>
          <w:rFonts w:ascii="Times New Roman" w:hAnsi="Times New Roman" w:cs="Times New Roman"/>
          <w:sz w:val="24"/>
          <w:szCs w:val="24"/>
        </w:rPr>
        <w:t xml:space="preserve">rkan </w:t>
      </w:r>
      <w:r w:rsidRPr="005573A7">
        <w:rPr>
          <w:rFonts w:ascii="Times New Roman" w:hAnsi="Times New Roman" w:cs="Times New Roman"/>
          <w:sz w:val="24"/>
          <w:szCs w:val="24"/>
        </w:rPr>
        <w:t>pemberi dan penerima jasa layanan. Pada sebuah jaringan akan didapatkan: file server, time server, directory server, printer server, dan seterusnya.</w:t>
      </w:r>
    </w:p>
    <w:p w:rsidR="005573A7" w:rsidRPr="005573A7" w:rsidRDefault="005573A7" w:rsidP="00892366">
      <w:pPr>
        <w:pStyle w:val="ListParagraph"/>
        <w:numPr>
          <w:ilvl w:val="3"/>
          <w:numId w:val="3"/>
        </w:numPr>
        <w:spacing w:line="360" w:lineRule="auto"/>
        <w:ind w:left="2160"/>
        <w:jc w:val="both"/>
        <w:rPr>
          <w:rFonts w:ascii="Times New Roman" w:hAnsi="Times New Roman" w:cs="Times New Roman"/>
          <w:sz w:val="24"/>
          <w:szCs w:val="24"/>
        </w:rPr>
      </w:pPr>
      <w:r w:rsidRPr="005573A7">
        <w:rPr>
          <w:rFonts w:ascii="Times New Roman" w:hAnsi="Times New Roman" w:cs="Times New Roman"/>
          <w:sz w:val="24"/>
          <w:szCs w:val="24"/>
        </w:rPr>
        <w:t>Sistem point to point</w:t>
      </w:r>
    </w:p>
    <w:p w:rsidR="005573A7" w:rsidRPr="005573A7" w:rsidRDefault="005573A7" w:rsidP="00892366">
      <w:pPr>
        <w:pStyle w:val="ListParagraph"/>
        <w:spacing w:line="360" w:lineRule="auto"/>
        <w:ind w:left="1800" w:firstLine="360"/>
        <w:jc w:val="both"/>
        <w:rPr>
          <w:rFonts w:ascii="Times New Roman" w:hAnsi="Times New Roman" w:cs="Times New Roman"/>
          <w:sz w:val="24"/>
          <w:szCs w:val="24"/>
        </w:rPr>
      </w:pPr>
      <w:r w:rsidRPr="005573A7">
        <w:rPr>
          <w:rFonts w:ascii="Times New Roman" w:hAnsi="Times New Roman" w:cs="Times New Roman"/>
          <w:sz w:val="24"/>
          <w:szCs w:val="24"/>
        </w:rPr>
        <w:t xml:space="preserve">   Merupakan bagian dari model sistem terdistribusi dimana sistem dapat sekaligus berfungsi sebagai client maupun server.</w:t>
      </w:r>
    </w:p>
    <w:p w:rsidR="005573A7" w:rsidRPr="005573A7" w:rsidRDefault="005573A7" w:rsidP="00892366">
      <w:pPr>
        <w:pStyle w:val="ListParagraph"/>
        <w:numPr>
          <w:ilvl w:val="3"/>
          <w:numId w:val="3"/>
        </w:numPr>
        <w:spacing w:line="360" w:lineRule="auto"/>
        <w:ind w:left="2160"/>
        <w:jc w:val="both"/>
        <w:rPr>
          <w:rFonts w:ascii="Times New Roman" w:hAnsi="Times New Roman" w:cs="Times New Roman"/>
          <w:sz w:val="24"/>
          <w:szCs w:val="24"/>
        </w:rPr>
      </w:pPr>
      <w:r w:rsidRPr="005573A7">
        <w:rPr>
          <w:rFonts w:ascii="Times New Roman" w:hAnsi="Times New Roman" w:cs="Times New Roman"/>
          <w:sz w:val="24"/>
          <w:szCs w:val="24"/>
        </w:rPr>
        <w:t>Sistem terkluster</w:t>
      </w:r>
    </w:p>
    <w:p w:rsidR="005573A7" w:rsidRDefault="005573A7" w:rsidP="00892366">
      <w:pPr>
        <w:pStyle w:val="ListParagraph"/>
        <w:spacing w:line="360" w:lineRule="auto"/>
        <w:ind w:left="1800" w:firstLine="360"/>
        <w:jc w:val="both"/>
        <w:rPr>
          <w:rFonts w:ascii="Times New Roman" w:hAnsi="Times New Roman" w:cs="Times New Roman"/>
          <w:sz w:val="24"/>
          <w:szCs w:val="24"/>
        </w:rPr>
      </w:pPr>
      <w:r w:rsidRPr="005573A7">
        <w:rPr>
          <w:rFonts w:ascii="Times New Roman" w:hAnsi="Times New Roman" w:cs="Times New Roman"/>
          <w:sz w:val="24"/>
          <w:szCs w:val="24"/>
        </w:rPr>
        <w:t>Adalah gabungan dari beberapa sistem individual (komputer) yang dikumpulkan pada suatu lokasi, saling berbagi tempat penyimpanan data (storage), dan saling terhubung dalam jaringan lokal (Local Area Network). Sistem kluster memiliki persamaan dengan sistem paralel dalam hal menggabungkan beberapa CPU untuk meningkatkan kinerja komputasi. Jika salah satu mesin mengalami masalah dalam menjalankan tugas maka mesin lain dapat mengambil alih pelaksanaan tugas itu. Dengan demikian, sistem akan lebih handal dan fault tolerant dalam melakukan komputasi.</w:t>
      </w:r>
    </w:p>
    <w:p w:rsidR="007C4C39" w:rsidRDefault="007C4C39" w:rsidP="00892366">
      <w:pPr>
        <w:spacing w:line="360" w:lineRule="auto"/>
        <w:ind w:left="1800"/>
        <w:jc w:val="both"/>
        <w:rPr>
          <w:rFonts w:ascii="Times New Roman" w:hAnsi="Times New Roman" w:cs="Times New Roman"/>
          <w:b/>
          <w:sz w:val="24"/>
          <w:szCs w:val="24"/>
        </w:rPr>
      </w:pPr>
      <w:r w:rsidRPr="007C4C39">
        <w:rPr>
          <w:rFonts w:ascii="Times New Roman" w:hAnsi="Times New Roman" w:cs="Times New Roman"/>
          <w:b/>
          <w:sz w:val="24"/>
          <w:szCs w:val="24"/>
        </w:rPr>
        <w:t>Definisi dan Peran Middleware Sistem Terdistribusi</w:t>
      </w:r>
    </w:p>
    <w:p w:rsidR="007C4C39" w:rsidRPr="007C4C39" w:rsidRDefault="007C4C39" w:rsidP="00892366">
      <w:pPr>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S</w:t>
      </w:r>
      <w:r w:rsidRPr="007C4C39">
        <w:rPr>
          <w:rFonts w:ascii="Times New Roman" w:hAnsi="Times New Roman" w:cs="Times New Roman"/>
          <w:sz w:val="24"/>
          <w:szCs w:val="24"/>
        </w:rPr>
        <w:t xml:space="preserve">ebagai sebuah aplikasi yang secara logic yang terletak diantara lapisan aplikasi Middleware didefinisikan seperti software yang menghubungkan komponen perangkat lunak atau aplikasi yang berisi sekumpulan layanan yang memungkinkan agar beberapa proses dapat berjalan untuk satu atau beberapa mesin computer untuk saling berinteraksi dalam sebuah jaringan. Teknologi </w:t>
      </w:r>
      <w:r w:rsidRPr="007C4C39">
        <w:rPr>
          <w:rFonts w:ascii="Times New Roman" w:hAnsi="Times New Roman" w:cs="Times New Roman"/>
          <w:sz w:val="24"/>
          <w:szCs w:val="24"/>
        </w:rPr>
        <w:lastRenderedPageBreak/>
        <w:t>ini berkembang untuk menyediakan untuk Interoperabilitas dalam dukungan yang koheren didistribusikan pindah ke arsitektur, yang paling sering digunakan untuk mendukung dan mempermudah kompleksitas, aplikasi didistribusikan.</w:t>
      </w:r>
    </w:p>
    <w:p w:rsidR="007C4C39" w:rsidRPr="007C4C39" w:rsidRDefault="007C4C39" w:rsidP="00892366">
      <w:pPr>
        <w:spacing w:line="360" w:lineRule="auto"/>
        <w:ind w:left="1800" w:firstLine="360"/>
        <w:jc w:val="both"/>
        <w:rPr>
          <w:rFonts w:ascii="Times New Roman" w:hAnsi="Times New Roman" w:cs="Times New Roman"/>
          <w:sz w:val="24"/>
          <w:szCs w:val="24"/>
        </w:rPr>
      </w:pPr>
      <w:r w:rsidRPr="007C4C39">
        <w:rPr>
          <w:rFonts w:ascii="Times New Roman" w:hAnsi="Times New Roman" w:cs="Times New Roman"/>
          <w:sz w:val="24"/>
          <w:szCs w:val="24"/>
        </w:rPr>
        <w:t>Middleware juga bisa disebut application layer) dan lapisan data dari sebuah arsitektur layer-layer TCP/IP [1].</w:t>
      </w:r>
    </w:p>
    <w:p w:rsidR="007C4C39" w:rsidRPr="007C4C39" w:rsidRDefault="007C4C39" w:rsidP="00892366">
      <w:pPr>
        <w:spacing w:line="360" w:lineRule="auto"/>
        <w:ind w:left="1800" w:firstLine="360"/>
        <w:jc w:val="both"/>
        <w:rPr>
          <w:rFonts w:ascii="Times New Roman" w:hAnsi="Times New Roman" w:cs="Times New Roman"/>
          <w:sz w:val="24"/>
          <w:szCs w:val="24"/>
        </w:rPr>
      </w:pPr>
      <w:r w:rsidRPr="007C4C39">
        <w:rPr>
          <w:rFonts w:ascii="Times New Roman" w:hAnsi="Times New Roman" w:cs="Times New Roman"/>
          <w:sz w:val="24"/>
          <w:szCs w:val="24"/>
        </w:rPr>
        <w:t>Penggunaan middleware ini sangat dibutuhkan untuk bermigrasi dari aplikasi mainframe ke aplikasi client/server dan juga untuk menyediakan komunikasi antar platform yang berbeda termasuk server web, server aplikasi, dan alat-alat serupa yang mendukung pengembangan aplikasi dan pengiriman Middleware yang paling banyak dipublikasikan :</w:t>
      </w:r>
    </w:p>
    <w:p w:rsidR="007C4C39" w:rsidRPr="007C4C39" w:rsidRDefault="007C4C39" w:rsidP="00892366">
      <w:pPr>
        <w:pStyle w:val="ListParagraph"/>
        <w:numPr>
          <w:ilvl w:val="2"/>
          <w:numId w:val="37"/>
        </w:numPr>
        <w:spacing w:line="360" w:lineRule="auto"/>
        <w:ind w:left="2160"/>
        <w:jc w:val="both"/>
        <w:rPr>
          <w:rFonts w:ascii="Times New Roman" w:hAnsi="Times New Roman" w:cs="Times New Roman"/>
          <w:sz w:val="24"/>
          <w:szCs w:val="24"/>
        </w:rPr>
      </w:pPr>
      <w:r w:rsidRPr="007C4C39">
        <w:rPr>
          <w:rFonts w:ascii="Times New Roman" w:hAnsi="Times New Roman" w:cs="Times New Roman"/>
          <w:sz w:val="24"/>
          <w:szCs w:val="24"/>
        </w:rPr>
        <w:t>Microsoft's COM/DCOM (Component Object Model)</w:t>
      </w:r>
    </w:p>
    <w:p w:rsidR="007C4C39" w:rsidRPr="007C4C39" w:rsidRDefault="007C4C39" w:rsidP="00892366">
      <w:pPr>
        <w:pStyle w:val="ListParagraph"/>
        <w:numPr>
          <w:ilvl w:val="2"/>
          <w:numId w:val="37"/>
        </w:numPr>
        <w:spacing w:line="360" w:lineRule="auto"/>
        <w:ind w:left="2160"/>
        <w:jc w:val="both"/>
        <w:rPr>
          <w:rFonts w:ascii="Times New Roman" w:hAnsi="Times New Roman" w:cs="Times New Roman"/>
          <w:sz w:val="24"/>
          <w:szCs w:val="24"/>
        </w:rPr>
      </w:pPr>
      <w:r w:rsidRPr="007C4C39">
        <w:rPr>
          <w:rFonts w:ascii="Times New Roman" w:hAnsi="Times New Roman" w:cs="Times New Roman"/>
          <w:sz w:val="24"/>
          <w:szCs w:val="24"/>
        </w:rPr>
        <w:t>Object Management Group's Common Object Request Broker Architecture  (CORBA),</w:t>
      </w:r>
    </w:p>
    <w:p w:rsidR="007C4C39" w:rsidRPr="001B34DB" w:rsidRDefault="007C4C39" w:rsidP="001B34DB">
      <w:pPr>
        <w:pStyle w:val="ListParagraph"/>
        <w:numPr>
          <w:ilvl w:val="2"/>
          <w:numId w:val="37"/>
        </w:numPr>
        <w:spacing w:line="360" w:lineRule="auto"/>
        <w:ind w:left="2160"/>
        <w:jc w:val="both"/>
        <w:rPr>
          <w:rFonts w:ascii="Times New Roman" w:hAnsi="Times New Roman" w:cs="Times New Roman"/>
          <w:sz w:val="24"/>
          <w:szCs w:val="24"/>
        </w:rPr>
      </w:pPr>
      <w:r w:rsidRPr="007C4C39">
        <w:rPr>
          <w:rFonts w:ascii="Times New Roman" w:hAnsi="Times New Roman" w:cs="Times New Roman"/>
          <w:sz w:val="24"/>
          <w:szCs w:val="24"/>
        </w:rPr>
        <w:t>RMI (Remote Method Invocation)</w:t>
      </w:r>
    </w:p>
    <w:p w:rsidR="009A6833" w:rsidRDefault="009A6833" w:rsidP="001B34DB">
      <w:pPr>
        <w:pStyle w:val="Heading3"/>
        <w:numPr>
          <w:ilvl w:val="2"/>
          <w:numId w:val="21"/>
        </w:numPr>
        <w:ind w:left="2160"/>
      </w:pPr>
      <w:bookmarkStart w:id="11" w:name="_Toc416817382"/>
      <w:r>
        <w:t>Client-Sever</w:t>
      </w:r>
      <w:bookmarkEnd w:id="11"/>
    </w:p>
    <w:p w:rsidR="00C354C3" w:rsidRPr="00C354C3" w:rsidRDefault="00C354C3" w:rsidP="00892366">
      <w:pPr>
        <w:pStyle w:val="ListParagraph"/>
        <w:spacing w:line="360" w:lineRule="auto"/>
        <w:ind w:left="1800" w:firstLine="360"/>
        <w:jc w:val="both"/>
        <w:rPr>
          <w:rFonts w:ascii="Times New Roman" w:hAnsi="Times New Roman" w:cs="Times New Roman"/>
          <w:sz w:val="24"/>
          <w:szCs w:val="24"/>
        </w:rPr>
      </w:pPr>
      <w:r w:rsidRPr="00C354C3">
        <w:rPr>
          <w:rFonts w:ascii="Times New Roman" w:hAnsi="Times New Roman" w:cs="Times New Roman"/>
          <w:sz w:val="24"/>
          <w:szCs w:val="24"/>
        </w:rPr>
        <w:t>Client server adalah suatu bentuk arsitektur, dimana client adalah perangkat yang menerima yang akan menampilkan dan menjalankan aplikasi (software komputer) dan server adalah perangkat yang menyediakan dan bertindak sebagai pengelola aplikasi, data, dan keamanannya. Server biasanya terhubung dengan client melalui kabel UTP dan sebuah kartu jaringan (Oetomo, 2006).</w:t>
      </w:r>
    </w:p>
    <w:p w:rsidR="00C354C3" w:rsidRDefault="00C354C3" w:rsidP="00892366">
      <w:pPr>
        <w:pStyle w:val="ListParagraph"/>
        <w:spacing w:line="360" w:lineRule="auto"/>
        <w:ind w:left="1800" w:firstLine="360"/>
        <w:jc w:val="both"/>
        <w:rPr>
          <w:rFonts w:ascii="Times New Roman" w:hAnsi="Times New Roman" w:cs="Times New Roman"/>
          <w:sz w:val="24"/>
          <w:szCs w:val="24"/>
        </w:rPr>
      </w:pPr>
      <w:r w:rsidRPr="00C354C3">
        <w:rPr>
          <w:rFonts w:ascii="Times New Roman" w:hAnsi="Times New Roman" w:cs="Times New Roman"/>
          <w:sz w:val="24"/>
          <w:szCs w:val="24"/>
        </w:rPr>
        <w:t>Teknologi client-server membagi layer menjadi tiga bagian, yaitu (Oetomo,2006):</w:t>
      </w:r>
    </w:p>
    <w:p w:rsidR="00C354C3" w:rsidRPr="00C354C3" w:rsidRDefault="00C354C3" w:rsidP="00892366">
      <w:pPr>
        <w:pStyle w:val="ListParagraph"/>
        <w:spacing w:line="360" w:lineRule="auto"/>
        <w:ind w:left="1800" w:firstLine="360"/>
        <w:jc w:val="both"/>
        <w:rPr>
          <w:rFonts w:ascii="Times New Roman" w:hAnsi="Times New Roman" w:cs="Times New Roman"/>
          <w:sz w:val="24"/>
          <w:szCs w:val="24"/>
        </w:rPr>
      </w:pPr>
    </w:p>
    <w:p w:rsidR="00C354C3" w:rsidRDefault="00C354C3" w:rsidP="001B34DB">
      <w:pPr>
        <w:pStyle w:val="ListParagraph"/>
        <w:numPr>
          <w:ilvl w:val="3"/>
          <w:numId w:val="3"/>
        </w:numPr>
        <w:spacing w:line="360" w:lineRule="auto"/>
        <w:ind w:left="2520"/>
        <w:jc w:val="both"/>
        <w:rPr>
          <w:rFonts w:ascii="Times New Roman" w:hAnsi="Times New Roman" w:cs="Times New Roman"/>
          <w:sz w:val="24"/>
          <w:szCs w:val="24"/>
        </w:rPr>
      </w:pPr>
      <w:r w:rsidRPr="00C354C3">
        <w:rPr>
          <w:rFonts w:ascii="Times New Roman" w:hAnsi="Times New Roman" w:cs="Times New Roman"/>
          <w:sz w:val="24"/>
          <w:szCs w:val="24"/>
        </w:rPr>
        <w:t>Front-End Component</w:t>
      </w:r>
    </w:p>
    <w:p w:rsidR="00C354C3" w:rsidRDefault="00C354C3" w:rsidP="001B34DB">
      <w:pPr>
        <w:pStyle w:val="ListParagraph"/>
        <w:numPr>
          <w:ilvl w:val="3"/>
          <w:numId w:val="3"/>
        </w:numPr>
        <w:spacing w:line="360" w:lineRule="auto"/>
        <w:ind w:left="2520"/>
        <w:jc w:val="both"/>
        <w:rPr>
          <w:rFonts w:ascii="Times New Roman" w:hAnsi="Times New Roman" w:cs="Times New Roman"/>
          <w:sz w:val="24"/>
          <w:szCs w:val="24"/>
        </w:rPr>
      </w:pPr>
      <w:r w:rsidRPr="00C354C3">
        <w:rPr>
          <w:rFonts w:ascii="Times New Roman" w:hAnsi="Times New Roman" w:cs="Times New Roman"/>
          <w:sz w:val="24"/>
          <w:szCs w:val="24"/>
        </w:rPr>
        <w:t xml:space="preserve"> Back-End Component</w:t>
      </w:r>
    </w:p>
    <w:p w:rsidR="00C354C3" w:rsidRDefault="00C354C3" w:rsidP="001B34DB">
      <w:pPr>
        <w:pStyle w:val="ListParagraph"/>
        <w:numPr>
          <w:ilvl w:val="3"/>
          <w:numId w:val="3"/>
        </w:numPr>
        <w:spacing w:line="360" w:lineRule="auto"/>
        <w:ind w:left="2520"/>
        <w:jc w:val="both"/>
        <w:rPr>
          <w:rFonts w:ascii="Times New Roman" w:hAnsi="Times New Roman" w:cs="Times New Roman"/>
          <w:sz w:val="24"/>
          <w:szCs w:val="24"/>
        </w:rPr>
      </w:pPr>
      <w:r w:rsidRPr="00C354C3">
        <w:rPr>
          <w:rFonts w:ascii="Times New Roman" w:hAnsi="Times New Roman" w:cs="Times New Roman"/>
          <w:sz w:val="24"/>
          <w:szCs w:val="24"/>
        </w:rPr>
        <w:t>Database Component</w:t>
      </w:r>
    </w:p>
    <w:p w:rsidR="007411F0" w:rsidRPr="007411F0" w:rsidRDefault="007411F0" w:rsidP="00892366">
      <w:pPr>
        <w:pStyle w:val="ListParagraph"/>
        <w:spacing w:line="360" w:lineRule="auto"/>
        <w:ind w:left="1800"/>
        <w:jc w:val="both"/>
        <w:rPr>
          <w:rFonts w:ascii="Times New Roman" w:hAnsi="Times New Roman" w:cs="Times New Roman"/>
          <w:b/>
          <w:sz w:val="24"/>
          <w:szCs w:val="24"/>
        </w:rPr>
      </w:pPr>
    </w:p>
    <w:p w:rsidR="007411F0" w:rsidRDefault="007411F0" w:rsidP="00892366">
      <w:pPr>
        <w:pStyle w:val="ListParagraph"/>
        <w:spacing w:line="360" w:lineRule="auto"/>
        <w:ind w:left="1800"/>
        <w:jc w:val="both"/>
        <w:rPr>
          <w:rFonts w:ascii="Times New Roman" w:hAnsi="Times New Roman" w:cs="Times New Roman"/>
          <w:b/>
          <w:sz w:val="24"/>
          <w:szCs w:val="24"/>
        </w:rPr>
      </w:pPr>
      <w:r w:rsidRPr="007411F0">
        <w:rPr>
          <w:rFonts w:ascii="Times New Roman" w:hAnsi="Times New Roman" w:cs="Times New Roman"/>
          <w:b/>
          <w:sz w:val="24"/>
          <w:szCs w:val="24"/>
        </w:rPr>
        <w:lastRenderedPageBreak/>
        <w:t>Definisi sistem client server :</w:t>
      </w:r>
    </w:p>
    <w:p w:rsidR="007411F0" w:rsidRPr="007411F0" w:rsidRDefault="007411F0" w:rsidP="00892366">
      <w:pPr>
        <w:pStyle w:val="ListParagraph"/>
        <w:spacing w:line="360" w:lineRule="auto"/>
        <w:ind w:left="1800"/>
        <w:jc w:val="both"/>
        <w:rPr>
          <w:rFonts w:ascii="Times New Roman" w:hAnsi="Times New Roman" w:cs="Times New Roman"/>
          <w:b/>
          <w:sz w:val="24"/>
          <w:szCs w:val="24"/>
        </w:rPr>
      </w:pPr>
    </w:p>
    <w:p w:rsidR="007411F0" w:rsidRPr="007411F0" w:rsidRDefault="007411F0" w:rsidP="00892366">
      <w:pPr>
        <w:pStyle w:val="ListParagraph"/>
        <w:spacing w:line="360" w:lineRule="auto"/>
        <w:ind w:left="1800" w:firstLine="360"/>
        <w:jc w:val="both"/>
        <w:rPr>
          <w:rFonts w:ascii="Times New Roman" w:hAnsi="Times New Roman" w:cs="Times New Roman"/>
          <w:sz w:val="24"/>
          <w:szCs w:val="24"/>
        </w:rPr>
      </w:pPr>
      <w:r w:rsidRPr="007411F0">
        <w:rPr>
          <w:rFonts w:ascii="Times New Roman" w:hAnsi="Times New Roman" w:cs="Times New Roman"/>
          <w:sz w:val="24"/>
          <w:szCs w:val="24"/>
        </w:rPr>
        <w:t>Sistem   client   server   didefinisikan   sebagai   sistem   terdistribusi,   tetapi   ada   beberapa perbedaan karakteristik yaitu :</w:t>
      </w:r>
    </w:p>
    <w:p w:rsidR="007411F0" w:rsidRPr="007411F0" w:rsidRDefault="007411F0" w:rsidP="00892366">
      <w:pPr>
        <w:pStyle w:val="ListParagraph"/>
        <w:spacing w:line="360" w:lineRule="auto"/>
        <w:ind w:left="1800"/>
        <w:jc w:val="both"/>
        <w:rPr>
          <w:rFonts w:ascii="Times New Roman" w:hAnsi="Times New Roman" w:cs="Times New Roman"/>
          <w:sz w:val="24"/>
          <w:szCs w:val="24"/>
        </w:rPr>
      </w:pPr>
    </w:p>
    <w:p w:rsidR="007411F0" w:rsidRPr="007411F0" w:rsidRDefault="007411F0" w:rsidP="00892366">
      <w:pPr>
        <w:pStyle w:val="ListParagraph"/>
        <w:numPr>
          <w:ilvl w:val="0"/>
          <w:numId w:val="27"/>
        </w:numPr>
        <w:spacing w:line="360" w:lineRule="auto"/>
        <w:jc w:val="both"/>
        <w:rPr>
          <w:rFonts w:ascii="Times New Roman" w:hAnsi="Times New Roman" w:cs="Times New Roman"/>
          <w:sz w:val="24"/>
          <w:szCs w:val="24"/>
        </w:rPr>
      </w:pPr>
      <w:r w:rsidRPr="007411F0">
        <w:rPr>
          <w:rFonts w:ascii="Times New Roman" w:hAnsi="Times New Roman" w:cs="Times New Roman"/>
          <w:sz w:val="24"/>
          <w:szCs w:val="24"/>
        </w:rPr>
        <w:t>Servis (layanan) :</w:t>
      </w:r>
    </w:p>
    <w:p w:rsidR="007411F0" w:rsidRDefault="007411F0" w:rsidP="00892366">
      <w:pPr>
        <w:pStyle w:val="ListParagraph"/>
        <w:numPr>
          <w:ilvl w:val="0"/>
          <w:numId w:val="29"/>
        </w:numPr>
        <w:spacing w:line="360" w:lineRule="auto"/>
        <w:ind w:left="2520"/>
        <w:jc w:val="both"/>
        <w:rPr>
          <w:rFonts w:ascii="Times New Roman" w:hAnsi="Times New Roman" w:cs="Times New Roman"/>
          <w:sz w:val="24"/>
          <w:szCs w:val="24"/>
        </w:rPr>
      </w:pPr>
      <w:r w:rsidRPr="007411F0">
        <w:rPr>
          <w:rFonts w:ascii="Times New Roman" w:hAnsi="Times New Roman" w:cs="Times New Roman"/>
          <w:sz w:val="24"/>
          <w:szCs w:val="24"/>
        </w:rPr>
        <w:t>Hubungan antara proses yang berjalan pada mesin yang berbeda</w:t>
      </w:r>
    </w:p>
    <w:p w:rsidR="007411F0" w:rsidRDefault="007411F0" w:rsidP="00892366">
      <w:pPr>
        <w:pStyle w:val="ListParagraph"/>
        <w:numPr>
          <w:ilvl w:val="0"/>
          <w:numId w:val="29"/>
        </w:numPr>
        <w:spacing w:line="360" w:lineRule="auto"/>
        <w:ind w:left="2520"/>
        <w:jc w:val="both"/>
        <w:rPr>
          <w:rFonts w:ascii="Times New Roman" w:hAnsi="Times New Roman" w:cs="Times New Roman"/>
          <w:sz w:val="24"/>
          <w:szCs w:val="24"/>
        </w:rPr>
      </w:pPr>
      <w:r w:rsidRPr="007411F0">
        <w:rPr>
          <w:rFonts w:ascii="Times New Roman" w:hAnsi="Times New Roman" w:cs="Times New Roman"/>
          <w:sz w:val="24"/>
          <w:szCs w:val="24"/>
        </w:rPr>
        <w:t xml:space="preserve"> Pemisahan fungsi berdasarkan ide layanannya.</w:t>
      </w:r>
    </w:p>
    <w:p w:rsidR="007411F0" w:rsidRDefault="007411F0" w:rsidP="00892366">
      <w:pPr>
        <w:pStyle w:val="ListParagraph"/>
        <w:numPr>
          <w:ilvl w:val="0"/>
          <w:numId w:val="29"/>
        </w:numPr>
        <w:spacing w:line="360" w:lineRule="auto"/>
        <w:ind w:left="2520"/>
        <w:jc w:val="both"/>
        <w:rPr>
          <w:rFonts w:ascii="Times New Roman" w:hAnsi="Times New Roman" w:cs="Times New Roman"/>
          <w:sz w:val="24"/>
          <w:szCs w:val="24"/>
        </w:rPr>
      </w:pPr>
      <w:r w:rsidRPr="007411F0">
        <w:rPr>
          <w:rFonts w:ascii="Times New Roman" w:hAnsi="Times New Roman" w:cs="Times New Roman"/>
          <w:sz w:val="24"/>
          <w:szCs w:val="24"/>
        </w:rPr>
        <w:t xml:space="preserve"> Server sebagai provider, client sebagai konsumen</w:t>
      </w:r>
    </w:p>
    <w:p w:rsidR="00EE4810" w:rsidRPr="00EE4810" w:rsidRDefault="00EE4810" w:rsidP="00892366">
      <w:pPr>
        <w:pStyle w:val="ListParagraph"/>
        <w:spacing w:line="360" w:lineRule="auto"/>
        <w:ind w:left="2520"/>
        <w:jc w:val="both"/>
        <w:rPr>
          <w:rFonts w:ascii="Times New Roman" w:hAnsi="Times New Roman" w:cs="Times New Roman"/>
          <w:sz w:val="24"/>
          <w:szCs w:val="24"/>
        </w:rPr>
      </w:pPr>
    </w:p>
    <w:p w:rsidR="007411F0" w:rsidRPr="007411F0" w:rsidRDefault="007411F0" w:rsidP="00892366">
      <w:pPr>
        <w:pStyle w:val="ListParagraph"/>
        <w:numPr>
          <w:ilvl w:val="0"/>
          <w:numId w:val="27"/>
        </w:numPr>
        <w:spacing w:line="360" w:lineRule="auto"/>
        <w:jc w:val="both"/>
        <w:rPr>
          <w:rFonts w:ascii="Times New Roman" w:hAnsi="Times New Roman" w:cs="Times New Roman"/>
          <w:sz w:val="24"/>
          <w:szCs w:val="24"/>
        </w:rPr>
      </w:pPr>
      <w:r w:rsidRPr="007411F0">
        <w:rPr>
          <w:rFonts w:ascii="Times New Roman" w:hAnsi="Times New Roman" w:cs="Times New Roman"/>
          <w:sz w:val="24"/>
          <w:szCs w:val="24"/>
        </w:rPr>
        <w:t xml:space="preserve"> Sharing resources (sumber daya) :</w:t>
      </w:r>
    </w:p>
    <w:p w:rsidR="007411F0" w:rsidRPr="007411F0" w:rsidRDefault="007411F0" w:rsidP="00892366">
      <w:pPr>
        <w:pStyle w:val="ListParagraph"/>
        <w:spacing w:line="360" w:lineRule="auto"/>
        <w:ind w:left="2250" w:firstLine="630"/>
        <w:jc w:val="both"/>
        <w:rPr>
          <w:rFonts w:ascii="Times New Roman" w:hAnsi="Times New Roman" w:cs="Times New Roman"/>
          <w:sz w:val="24"/>
          <w:szCs w:val="24"/>
        </w:rPr>
      </w:pPr>
      <w:r w:rsidRPr="007411F0">
        <w:rPr>
          <w:rFonts w:ascii="Times New Roman" w:hAnsi="Times New Roman" w:cs="Times New Roman"/>
          <w:sz w:val="24"/>
          <w:szCs w:val="24"/>
        </w:rPr>
        <w:t>Server bisa melayani beberapa client pada waktu yang sama, dan meregulasi akses bersama untuk share sumber daya dalam menjamin konsistensinya.</w:t>
      </w:r>
    </w:p>
    <w:p w:rsidR="007411F0" w:rsidRPr="007411F0" w:rsidRDefault="007411F0" w:rsidP="00892366">
      <w:pPr>
        <w:pStyle w:val="ListParagraph"/>
        <w:spacing w:line="360" w:lineRule="auto"/>
        <w:ind w:left="1800"/>
        <w:jc w:val="both"/>
        <w:rPr>
          <w:rFonts w:ascii="Times New Roman" w:hAnsi="Times New Roman" w:cs="Times New Roman"/>
          <w:sz w:val="24"/>
          <w:szCs w:val="24"/>
        </w:rPr>
      </w:pPr>
    </w:p>
    <w:p w:rsidR="007411F0" w:rsidRPr="007411F0" w:rsidRDefault="007411F0" w:rsidP="00892366">
      <w:pPr>
        <w:pStyle w:val="ListParagraph"/>
        <w:numPr>
          <w:ilvl w:val="0"/>
          <w:numId w:val="27"/>
        </w:numPr>
        <w:spacing w:line="360" w:lineRule="auto"/>
        <w:jc w:val="both"/>
        <w:rPr>
          <w:rFonts w:ascii="Times New Roman" w:hAnsi="Times New Roman" w:cs="Times New Roman"/>
          <w:sz w:val="24"/>
          <w:szCs w:val="24"/>
        </w:rPr>
      </w:pPr>
      <w:r w:rsidRPr="007411F0">
        <w:rPr>
          <w:rFonts w:ascii="Times New Roman" w:hAnsi="Times New Roman" w:cs="Times New Roman"/>
          <w:sz w:val="24"/>
          <w:szCs w:val="24"/>
        </w:rPr>
        <w:t xml:space="preserve"> Asymmetrical protocol (protokol yang tidak simetris ) :</w:t>
      </w:r>
    </w:p>
    <w:p w:rsidR="007411F0" w:rsidRPr="007411F0" w:rsidRDefault="007411F0" w:rsidP="00892366">
      <w:pPr>
        <w:pStyle w:val="ListParagraph"/>
        <w:spacing w:line="360" w:lineRule="auto"/>
        <w:ind w:left="2250" w:firstLine="630"/>
        <w:jc w:val="both"/>
        <w:rPr>
          <w:rFonts w:ascii="Times New Roman" w:hAnsi="Times New Roman" w:cs="Times New Roman"/>
          <w:sz w:val="24"/>
          <w:szCs w:val="24"/>
        </w:rPr>
      </w:pPr>
      <w:r w:rsidRPr="007411F0">
        <w:rPr>
          <w:rFonts w:ascii="Times New Roman" w:hAnsi="Times New Roman" w:cs="Times New Roman"/>
          <w:sz w:val="24"/>
          <w:szCs w:val="24"/>
        </w:rPr>
        <w:t>Many-to-one relationship antara client dan server.Client selalu menginisiasikan dialog melalui layanan permintaan, dan server menunggu secara pasif request dari client.</w:t>
      </w:r>
    </w:p>
    <w:p w:rsidR="007411F0" w:rsidRPr="007411F0" w:rsidRDefault="007411F0" w:rsidP="00892366">
      <w:pPr>
        <w:pStyle w:val="ListParagraph"/>
        <w:spacing w:line="360" w:lineRule="auto"/>
        <w:ind w:left="1800"/>
        <w:jc w:val="both"/>
        <w:rPr>
          <w:rFonts w:ascii="Times New Roman" w:hAnsi="Times New Roman" w:cs="Times New Roman"/>
          <w:sz w:val="24"/>
          <w:szCs w:val="24"/>
        </w:rPr>
      </w:pPr>
    </w:p>
    <w:p w:rsidR="007411F0" w:rsidRPr="007411F0" w:rsidRDefault="007411F0" w:rsidP="00892366">
      <w:pPr>
        <w:pStyle w:val="ListParagraph"/>
        <w:numPr>
          <w:ilvl w:val="0"/>
          <w:numId w:val="27"/>
        </w:numPr>
        <w:spacing w:line="360" w:lineRule="auto"/>
        <w:jc w:val="both"/>
        <w:rPr>
          <w:rFonts w:ascii="Times New Roman" w:hAnsi="Times New Roman" w:cs="Times New Roman"/>
          <w:sz w:val="24"/>
          <w:szCs w:val="24"/>
        </w:rPr>
      </w:pPr>
      <w:r w:rsidRPr="007411F0">
        <w:rPr>
          <w:rFonts w:ascii="Times New Roman" w:hAnsi="Times New Roman" w:cs="Times New Roman"/>
          <w:sz w:val="24"/>
          <w:szCs w:val="24"/>
        </w:rPr>
        <w:t xml:space="preserve"> Transparansi lokasi :</w:t>
      </w:r>
    </w:p>
    <w:p w:rsidR="007411F0" w:rsidRPr="007411F0" w:rsidRDefault="007411F0" w:rsidP="00892366">
      <w:pPr>
        <w:pStyle w:val="ListParagraph"/>
        <w:tabs>
          <w:tab w:val="left" w:pos="2250"/>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ab/>
      </w:r>
      <w:r w:rsidRPr="007411F0">
        <w:rPr>
          <w:rFonts w:ascii="Times New Roman" w:hAnsi="Times New Roman" w:cs="Times New Roman"/>
          <w:sz w:val="24"/>
          <w:szCs w:val="24"/>
        </w:rPr>
        <w:t>Proses yang dilakukan server boleh terletak pada mesin yang  sama atau pada mesin  yang  berbeda   melalui   jaringan.Lokasi   server   harus   mudah   diakses   dari client.</w:t>
      </w:r>
    </w:p>
    <w:p w:rsidR="007411F0" w:rsidRPr="007411F0" w:rsidRDefault="007411F0" w:rsidP="00892366">
      <w:pPr>
        <w:pStyle w:val="ListParagraph"/>
        <w:spacing w:line="360" w:lineRule="auto"/>
        <w:ind w:left="1800"/>
        <w:jc w:val="both"/>
        <w:rPr>
          <w:rFonts w:ascii="Times New Roman" w:hAnsi="Times New Roman" w:cs="Times New Roman"/>
          <w:sz w:val="24"/>
          <w:szCs w:val="24"/>
        </w:rPr>
      </w:pPr>
    </w:p>
    <w:p w:rsidR="007411F0" w:rsidRPr="007411F0" w:rsidRDefault="007411F0" w:rsidP="00892366">
      <w:pPr>
        <w:pStyle w:val="ListParagraph"/>
        <w:numPr>
          <w:ilvl w:val="0"/>
          <w:numId w:val="27"/>
        </w:numPr>
        <w:spacing w:line="360" w:lineRule="auto"/>
        <w:jc w:val="both"/>
        <w:rPr>
          <w:rFonts w:ascii="Times New Roman" w:hAnsi="Times New Roman" w:cs="Times New Roman"/>
          <w:sz w:val="24"/>
          <w:szCs w:val="24"/>
        </w:rPr>
      </w:pPr>
      <w:r w:rsidRPr="007411F0">
        <w:rPr>
          <w:rFonts w:ascii="Times New Roman" w:hAnsi="Times New Roman" w:cs="Times New Roman"/>
          <w:sz w:val="24"/>
          <w:szCs w:val="24"/>
        </w:rPr>
        <w:t xml:space="preserve"> Mix-and-Match :</w:t>
      </w:r>
    </w:p>
    <w:p w:rsidR="007411F0" w:rsidRPr="007411F0" w:rsidRDefault="007411F0" w:rsidP="00892366">
      <w:pPr>
        <w:pStyle w:val="ListParagraph"/>
        <w:spacing w:line="360" w:lineRule="auto"/>
        <w:ind w:left="2250"/>
        <w:jc w:val="both"/>
        <w:rPr>
          <w:rFonts w:ascii="Times New Roman" w:hAnsi="Times New Roman" w:cs="Times New Roman"/>
          <w:sz w:val="24"/>
          <w:szCs w:val="24"/>
        </w:rPr>
      </w:pPr>
      <w:r w:rsidRPr="007411F0">
        <w:rPr>
          <w:rFonts w:ascii="Times New Roman" w:hAnsi="Times New Roman" w:cs="Times New Roman"/>
          <w:sz w:val="24"/>
          <w:szCs w:val="24"/>
        </w:rPr>
        <w:t>Perbedaan server client platforms.</w:t>
      </w:r>
    </w:p>
    <w:p w:rsidR="007411F0" w:rsidRPr="007411F0" w:rsidRDefault="007411F0" w:rsidP="00892366">
      <w:pPr>
        <w:pStyle w:val="ListParagraph"/>
        <w:spacing w:line="360" w:lineRule="auto"/>
        <w:ind w:left="1800"/>
        <w:jc w:val="both"/>
        <w:rPr>
          <w:rFonts w:ascii="Times New Roman" w:hAnsi="Times New Roman" w:cs="Times New Roman"/>
          <w:sz w:val="24"/>
          <w:szCs w:val="24"/>
        </w:rPr>
      </w:pPr>
    </w:p>
    <w:p w:rsidR="007411F0" w:rsidRPr="007411F0" w:rsidRDefault="007411F0" w:rsidP="00892366">
      <w:pPr>
        <w:pStyle w:val="ListParagraph"/>
        <w:numPr>
          <w:ilvl w:val="0"/>
          <w:numId w:val="27"/>
        </w:numPr>
        <w:spacing w:line="360" w:lineRule="auto"/>
        <w:jc w:val="both"/>
        <w:rPr>
          <w:rFonts w:ascii="Times New Roman" w:hAnsi="Times New Roman" w:cs="Times New Roman"/>
          <w:sz w:val="24"/>
          <w:szCs w:val="24"/>
        </w:rPr>
      </w:pPr>
      <w:r w:rsidRPr="007411F0">
        <w:rPr>
          <w:rFonts w:ascii="Times New Roman" w:hAnsi="Times New Roman" w:cs="Times New Roman"/>
          <w:sz w:val="24"/>
          <w:szCs w:val="24"/>
        </w:rPr>
        <w:t xml:space="preserve"> Pesan berbasiskan komunikasi :</w:t>
      </w:r>
    </w:p>
    <w:p w:rsidR="007411F0" w:rsidRPr="007411F0" w:rsidRDefault="007411F0" w:rsidP="00892366">
      <w:pPr>
        <w:pStyle w:val="ListParagraph"/>
        <w:spacing w:line="360" w:lineRule="auto"/>
        <w:ind w:left="2250"/>
        <w:jc w:val="both"/>
        <w:rPr>
          <w:rFonts w:ascii="Times New Roman" w:hAnsi="Times New Roman" w:cs="Times New Roman"/>
          <w:sz w:val="24"/>
          <w:szCs w:val="24"/>
        </w:rPr>
      </w:pPr>
      <w:r w:rsidRPr="007411F0">
        <w:rPr>
          <w:rFonts w:ascii="Times New Roman" w:hAnsi="Times New Roman" w:cs="Times New Roman"/>
          <w:sz w:val="24"/>
          <w:szCs w:val="24"/>
        </w:rPr>
        <w:t>Interaksi   server   dan   client   melalui   pengiriman   pesan   yang   menyertakan permintaan dan jawaban.</w:t>
      </w:r>
    </w:p>
    <w:p w:rsidR="007411F0" w:rsidRPr="007411F0" w:rsidRDefault="007411F0" w:rsidP="00892366">
      <w:pPr>
        <w:pStyle w:val="ListParagraph"/>
        <w:spacing w:line="360" w:lineRule="auto"/>
        <w:ind w:left="1800"/>
        <w:jc w:val="both"/>
        <w:rPr>
          <w:rFonts w:ascii="Times New Roman" w:hAnsi="Times New Roman" w:cs="Times New Roman"/>
          <w:sz w:val="24"/>
          <w:szCs w:val="24"/>
        </w:rPr>
      </w:pPr>
    </w:p>
    <w:p w:rsidR="007411F0" w:rsidRPr="007411F0" w:rsidRDefault="007411F0" w:rsidP="00892366">
      <w:pPr>
        <w:pStyle w:val="ListParagraph"/>
        <w:numPr>
          <w:ilvl w:val="0"/>
          <w:numId w:val="27"/>
        </w:numPr>
        <w:spacing w:line="360" w:lineRule="auto"/>
        <w:jc w:val="both"/>
        <w:rPr>
          <w:rFonts w:ascii="Times New Roman" w:hAnsi="Times New Roman" w:cs="Times New Roman"/>
          <w:sz w:val="24"/>
          <w:szCs w:val="24"/>
        </w:rPr>
      </w:pPr>
      <w:r w:rsidRPr="007411F0">
        <w:rPr>
          <w:rFonts w:ascii="Times New Roman" w:hAnsi="Times New Roman" w:cs="Times New Roman"/>
          <w:sz w:val="24"/>
          <w:szCs w:val="24"/>
        </w:rPr>
        <w:t xml:space="preserve"> Pemisahan interface dan implementasi :</w:t>
      </w:r>
    </w:p>
    <w:p w:rsidR="005C0F93" w:rsidRPr="007C4C39" w:rsidRDefault="007411F0" w:rsidP="00892366">
      <w:pPr>
        <w:pStyle w:val="ListParagraph"/>
        <w:spacing w:line="360" w:lineRule="auto"/>
        <w:ind w:left="2250"/>
        <w:jc w:val="both"/>
        <w:rPr>
          <w:rFonts w:ascii="Times New Roman" w:hAnsi="Times New Roman" w:cs="Times New Roman"/>
          <w:sz w:val="24"/>
          <w:szCs w:val="24"/>
        </w:rPr>
      </w:pPr>
      <w:r w:rsidRPr="007411F0">
        <w:rPr>
          <w:rFonts w:ascii="Times New Roman" w:hAnsi="Times New Roman" w:cs="Times New Roman"/>
          <w:sz w:val="24"/>
          <w:szCs w:val="24"/>
        </w:rPr>
        <w:t>Server bisa diupgrade tanpa mempengaruhi client selama interface pesan yang diterbitkan tidak berubah.</w:t>
      </w:r>
    </w:p>
    <w:p w:rsidR="005C0F93" w:rsidRPr="005C0F93" w:rsidRDefault="005C0F93" w:rsidP="00892366">
      <w:pPr>
        <w:spacing w:line="360" w:lineRule="auto"/>
        <w:ind w:left="1800"/>
        <w:jc w:val="both"/>
        <w:rPr>
          <w:rFonts w:ascii="Times New Roman" w:hAnsi="Times New Roman" w:cs="Times New Roman"/>
          <w:b/>
          <w:sz w:val="24"/>
          <w:szCs w:val="24"/>
        </w:rPr>
      </w:pPr>
      <w:r w:rsidRPr="005C0F93">
        <w:rPr>
          <w:rFonts w:ascii="Times New Roman" w:hAnsi="Times New Roman" w:cs="Times New Roman"/>
          <w:b/>
          <w:sz w:val="24"/>
          <w:szCs w:val="24"/>
        </w:rPr>
        <w:t>Arsitektur Client-Server</w:t>
      </w:r>
    </w:p>
    <w:p w:rsidR="005C0F93" w:rsidRPr="005C0F93" w:rsidRDefault="005C0F93" w:rsidP="00892366">
      <w:pPr>
        <w:pStyle w:val="ListParagraph"/>
        <w:numPr>
          <w:ilvl w:val="0"/>
          <w:numId w:val="31"/>
        </w:numPr>
        <w:spacing w:line="360" w:lineRule="auto"/>
        <w:ind w:left="2070" w:hanging="270"/>
        <w:jc w:val="both"/>
        <w:rPr>
          <w:rFonts w:ascii="Times New Roman" w:hAnsi="Times New Roman" w:cs="Times New Roman"/>
          <w:sz w:val="24"/>
          <w:szCs w:val="24"/>
        </w:rPr>
      </w:pPr>
      <w:r w:rsidRPr="005C0F93">
        <w:rPr>
          <w:rFonts w:ascii="Times New Roman" w:hAnsi="Times New Roman" w:cs="Times New Roman"/>
          <w:sz w:val="24"/>
          <w:szCs w:val="24"/>
        </w:rPr>
        <w:t xml:space="preserve">Sisi KLIEN </w:t>
      </w:r>
    </w:p>
    <w:p w:rsidR="005C0F93" w:rsidRPr="005C0F93" w:rsidRDefault="005C0F93" w:rsidP="00892366">
      <w:pPr>
        <w:spacing w:line="360" w:lineRule="auto"/>
        <w:ind w:left="1800" w:firstLine="360"/>
        <w:jc w:val="both"/>
        <w:rPr>
          <w:rFonts w:ascii="Times New Roman" w:hAnsi="Times New Roman" w:cs="Times New Roman"/>
          <w:sz w:val="24"/>
          <w:szCs w:val="24"/>
        </w:rPr>
      </w:pPr>
      <w:r w:rsidRPr="005C0F93">
        <w:rPr>
          <w:rFonts w:ascii="Times New Roman" w:hAnsi="Times New Roman" w:cs="Times New Roman"/>
          <w:sz w:val="24"/>
          <w:szCs w:val="24"/>
        </w:rPr>
        <w:t>Ada beberapa karakteristik dari sisi klien pada umunya sudah kita ketahui, yaitu :</w:t>
      </w:r>
    </w:p>
    <w:p w:rsidR="005C0F93" w:rsidRDefault="005C0F93" w:rsidP="00892366">
      <w:pPr>
        <w:pStyle w:val="ListParagraph"/>
        <w:numPr>
          <w:ilvl w:val="1"/>
          <w:numId w:val="29"/>
        </w:numPr>
        <w:spacing w:line="360" w:lineRule="auto"/>
        <w:ind w:left="2160"/>
        <w:jc w:val="both"/>
        <w:rPr>
          <w:rFonts w:ascii="Times New Roman" w:hAnsi="Times New Roman" w:cs="Times New Roman"/>
          <w:sz w:val="24"/>
          <w:szCs w:val="24"/>
        </w:rPr>
      </w:pPr>
      <w:r w:rsidRPr="005C0F93">
        <w:rPr>
          <w:rFonts w:ascii="Times New Roman" w:hAnsi="Times New Roman" w:cs="Times New Roman"/>
          <w:sz w:val="24"/>
          <w:szCs w:val="24"/>
        </w:rPr>
        <w:t>Pihak klien selalu memulai permintaan/permohonan ke pihak server</w:t>
      </w:r>
    </w:p>
    <w:p w:rsidR="005C0F93" w:rsidRDefault="005C0F93" w:rsidP="00892366">
      <w:pPr>
        <w:pStyle w:val="ListParagraph"/>
        <w:numPr>
          <w:ilvl w:val="1"/>
          <w:numId w:val="29"/>
        </w:numPr>
        <w:spacing w:line="360" w:lineRule="auto"/>
        <w:ind w:left="2160"/>
        <w:jc w:val="both"/>
        <w:rPr>
          <w:rFonts w:ascii="Times New Roman" w:hAnsi="Times New Roman" w:cs="Times New Roman"/>
          <w:sz w:val="24"/>
          <w:szCs w:val="24"/>
        </w:rPr>
      </w:pPr>
      <w:r w:rsidRPr="005C0F93">
        <w:rPr>
          <w:rFonts w:ascii="Times New Roman" w:hAnsi="Times New Roman" w:cs="Times New Roman"/>
          <w:sz w:val="24"/>
          <w:szCs w:val="24"/>
        </w:rPr>
        <w:t xml:space="preserve">Setelah mengirim permintaan, kemudian klien akan menunggu balasan atau </w:t>
      </w:r>
      <w:r>
        <w:rPr>
          <w:rFonts w:ascii="Times New Roman" w:hAnsi="Times New Roman" w:cs="Times New Roman"/>
          <w:sz w:val="24"/>
          <w:szCs w:val="24"/>
        </w:rPr>
        <w:t xml:space="preserve"> </w:t>
      </w:r>
      <w:r w:rsidRPr="005C0F93">
        <w:rPr>
          <w:rFonts w:ascii="Times New Roman" w:hAnsi="Times New Roman" w:cs="Times New Roman"/>
          <w:sz w:val="24"/>
          <w:szCs w:val="24"/>
        </w:rPr>
        <w:t>jawaban atas permintaannya dari server</w:t>
      </w:r>
    </w:p>
    <w:p w:rsidR="005C0F93" w:rsidRDefault="005C0F93" w:rsidP="00892366">
      <w:pPr>
        <w:pStyle w:val="ListParagraph"/>
        <w:numPr>
          <w:ilvl w:val="1"/>
          <w:numId w:val="29"/>
        </w:numPr>
        <w:spacing w:line="360" w:lineRule="auto"/>
        <w:ind w:left="2160"/>
        <w:jc w:val="both"/>
        <w:rPr>
          <w:rFonts w:ascii="Times New Roman" w:hAnsi="Times New Roman" w:cs="Times New Roman"/>
          <w:sz w:val="24"/>
          <w:szCs w:val="24"/>
        </w:rPr>
      </w:pPr>
      <w:r w:rsidRPr="005C0F93">
        <w:rPr>
          <w:rFonts w:ascii="Times New Roman" w:hAnsi="Times New Roman" w:cs="Times New Roman"/>
          <w:sz w:val="24"/>
          <w:szCs w:val="24"/>
        </w:rPr>
        <w:t xml:space="preserve">Menerima balasan dari server atas permintaannya </w:t>
      </w:r>
    </w:p>
    <w:p w:rsidR="005C0F93" w:rsidRDefault="005C0F93" w:rsidP="00892366">
      <w:pPr>
        <w:pStyle w:val="ListParagraph"/>
        <w:numPr>
          <w:ilvl w:val="1"/>
          <w:numId w:val="29"/>
        </w:numPr>
        <w:spacing w:line="360" w:lineRule="auto"/>
        <w:ind w:left="2160"/>
        <w:jc w:val="both"/>
        <w:rPr>
          <w:rFonts w:ascii="Times New Roman" w:hAnsi="Times New Roman" w:cs="Times New Roman"/>
          <w:sz w:val="24"/>
          <w:szCs w:val="24"/>
        </w:rPr>
      </w:pPr>
      <w:r w:rsidRPr="005C0F93">
        <w:rPr>
          <w:rFonts w:ascii="Times New Roman" w:hAnsi="Times New Roman" w:cs="Times New Roman"/>
          <w:sz w:val="24"/>
          <w:szCs w:val="24"/>
        </w:rPr>
        <w:t>Biasanya klien akan terhubung ke sejumlah kecil dari server pada satu waktu</w:t>
      </w:r>
    </w:p>
    <w:p w:rsidR="005C0F93" w:rsidRDefault="005C0F93" w:rsidP="00892366">
      <w:pPr>
        <w:pStyle w:val="ListParagraph"/>
        <w:numPr>
          <w:ilvl w:val="1"/>
          <w:numId w:val="29"/>
        </w:numPr>
        <w:spacing w:line="360" w:lineRule="auto"/>
        <w:ind w:left="2160"/>
        <w:jc w:val="both"/>
        <w:rPr>
          <w:rFonts w:ascii="Times New Roman" w:hAnsi="Times New Roman" w:cs="Times New Roman"/>
          <w:sz w:val="24"/>
          <w:szCs w:val="24"/>
        </w:rPr>
      </w:pPr>
      <w:r w:rsidRPr="005C0F93">
        <w:rPr>
          <w:rFonts w:ascii="Times New Roman" w:hAnsi="Times New Roman" w:cs="Times New Roman"/>
          <w:sz w:val="24"/>
          <w:szCs w:val="24"/>
        </w:rPr>
        <w:t>Biasanya berinteraksi langsung dengan end-user (pengguna akhir) dengan menggunakan user interface (antarmuka pengguna)</w:t>
      </w:r>
    </w:p>
    <w:p w:rsidR="005C0F93" w:rsidRDefault="005C0F93" w:rsidP="00892366">
      <w:pPr>
        <w:pStyle w:val="ListParagraph"/>
        <w:numPr>
          <w:ilvl w:val="1"/>
          <w:numId w:val="29"/>
        </w:numPr>
        <w:spacing w:line="360" w:lineRule="auto"/>
        <w:ind w:left="2160"/>
        <w:jc w:val="both"/>
        <w:rPr>
          <w:rFonts w:ascii="Times New Roman" w:hAnsi="Times New Roman" w:cs="Times New Roman"/>
          <w:sz w:val="24"/>
          <w:szCs w:val="24"/>
        </w:rPr>
      </w:pPr>
      <w:r w:rsidRPr="005C0F93">
        <w:rPr>
          <w:rFonts w:ascii="Times New Roman" w:hAnsi="Times New Roman" w:cs="Times New Roman"/>
          <w:sz w:val="24"/>
          <w:szCs w:val="24"/>
        </w:rPr>
        <w:t>Khusus jenis klien mencakup web browser, email klien dan online chat klien</w:t>
      </w:r>
    </w:p>
    <w:p w:rsidR="00A11267" w:rsidRPr="00A11267" w:rsidRDefault="00A11267" w:rsidP="00892366">
      <w:pPr>
        <w:pStyle w:val="ListParagraph"/>
        <w:spacing w:line="360" w:lineRule="auto"/>
        <w:ind w:left="2160"/>
        <w:jc w:val="both"/>
        <w:rPr>
          <w:rFonts w:ascii="Times New Roman" w:hAnsi="Times New Roman" w:cs="Times New Roman"/>
          <w:sz w:val="24"/>
          <w:szCs w:val="24"/>
        </w:rPr>
      </w:pPr>
    </w:p>
    <w:p w:rsidR="005C0F93" w:rsidRPr="005C0F93" w:rsidRDefault="005C0F93" w:rsidP="00892366">
      <w:pPr>
        <w:pStyle w:val="ListParagraph"/>
        <w:numPr>
          <w:ilvl w:val="0"/>
          <w:numId w:val="30"/>
        </w:numPr>
        <w:spacing w:line="360" w:lineRule="auto"/>
        <w:ind w:left="2070" w:hanging="270"/>
        <w:jc w:val="both"/>
        <w:rPr>
          <w:rFonts w:ascii="Times New Roman" w:hAnsi="Times New Roman" w:cs="Times New Roman"/>
          <w:sz w:val="24"/>
          <w:szCs w:val="24"/>
        </w:rPr>
      </w:pPr>
      <w:r w:rsidRPr="005C0F93">
        <w:rPr>
          <w:rFonts w:ascii="Times New Roman" w:hAnsi="Times New Roman" w:cs="Times New Roman"/>
          <w:sz w:val="24"/>
          <w:szCs w:val="24"/>
        </w:rPr>
        <w:t xml:space="preserve">Sisi SERVER </w:t>
      </w:r>
    </w:p>
    <w:p w:rsidR="005C0F93" w:rsidRPr="005C0F93" w:rsidRDefault="00A11267" w:rsidP="00892366">
      <w:pPr>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i</w:t>
      </w:r>
      <w:r w:rsidR="005C0F93" w:rsidRPr="005C0F93">
        <w:rPr>
          <w:rFonts w:ascii="Times New Roman" w:hAnsi="Times New Roman" w:cs="Times New Roman"/>
          <w:sz w:val="24"/>
          <w:szCs w:val="24"/>
        </w:rPr>
        <w:t>Sama dengan sisi klien (client side), sisi server (side server) juga memiliki karakteristik seperti di b</w:t>
      </w:r>
      <w:r w:rsidR="005C0F93">
        <w:rPr>
          <w:rFonts w:ascii="Times New Roman" w:hAnsi="Times New Roman" w:cs="Times New Roman"/>
          <w:sz w:val="24"/>
          <w:szCs w:val="24"/>
        </w:rPr>
        <w:t>awah ini :</w:t>
      </w:r>
    </w:p>
    <w:p w:rsidR="005C0F93" w:rsidRDefault="005C0F93" w:rsidP="00892366">
      <w:pPr>
        <w:pStyle w:val="ListParagraph"/>
        <w:numPr>
          <w:ilvl w:val="0"/>
          <w:numId w:val="32"/>
        </w:numPr>
        <w:spacing w:line="360" w:lineRule="auto"/>
        <w:jc w:val="both"/>
        <w:rPr>
          <w:rFonts w:ascii="Times New Roman" w:hAnsi="Times New Roman" w:cs="Times New Roman"/>
          <w:sz w:val="24"/>
          <w:szCs w:val="24"/>
        </w:rPr>
      </w:pPr>
      <w:r w:rsidRPr="005C0F93">
        <w:rPr>
          <w:rFonts w:ascii="Times New Roman" w:hAnsi="Times New Roman" w:cs="Times New Roman"/>
          <w:sz w:val="24"/>
          <w:szCs w:val="24"/>
        </w:rPr>
        <w:t xml:space="preserve"> Sebagai penyedia layanan, sisi server akan selalu menunggu permintaan dari sisi klien</w:t>
      </w:r>
    </w:p>
    <w:p w:rsidR="005C0F93" w:rsidRDefault="005C0F93" w:rsidP="00892366">
      <w:pPr>
        <w:pStyle w:val="ListParagraph"/>
        <w:numPr>
          <w:ilvl w:val="0"/>
          <w:numId w:val="32"/>
        </w:numPr>
        <w:spacing w:line="360" w:lineRule="auto"/>
        <w:jc w:val="both"/>
        <w:rPr>
          <w:rFonts w:ascii="Times New Roman" w:hAnsi="Times New Roman" w:cs="Times New Roman"/>
          <w:sz w:val="24"/>
          <w:szCs w:val="24"/>
        </w:rPr>
      </w:pPr>
      <w:r w:rsidRPr="005C0F93">
        <w:rPr>
          <w:rFonts w:ascii="Times New Roman" w:hAnsi="Times New Roman" w:cs="Times New Roman"/>
          <w:sz w:val="24"/>
          <w:szCs w:val="24"/>
        </w:rPr>
        <w:t>Sesuai dengan tugasnya, melayani dan menjawab permintaan data yang diminta oleh klien</w:t>
      </w:r>
    </w:p>
    <w:p w:rsidR="00A11267" w:rsidRDefault="005C0F93" w:rsidP="00892366">
      <w:pPr>
        <w:pStyle w:val="ListParagraph"/>
        <w:numPr>
          <w:ilvl w:val="0"/>
          <w:numId w:val="32"/>
        </w:numPr>
        <w:spacing w:line="360" w:lineRule="auto"/>
        <w:jc w:val="both"/>
        <w:rPr>
          <w:rFonts w:ascii="Times New Roman" w:hAnsi="Times New Roman" w:cs="Times New Roman"/>
          <w:sz w:val="24"/>
          <w:szCs w:val="24"/>
        </w:rPr>
      </w:pPr>
      <w:r w:rsidRPr="005C0F93">
        <w:rPr>
          <w:rFonts w:ascii="Times New Roman" w:hAnsi="Times New Roman" w:cs="Times New Roman"/>
          <w:sz w:val="24"/>
          <w:szCs w:val="24"/>
        </w:rPr>
        <w:t xml:space="preserve">Sebuah server dapat berkomunikasi dengan server lain untuk melayani </w:t>
      </w:r>
      <w:r w:rsidR="00A11267">
        <w:rPr>
          <w:rFonts w:ascii="Times New Roman" w:hAnsi="Times New Roman" w:cs="Times New Roman"/>
          <w:sz w:val="24"/>
          <w:szCs w:val="24"/>
        </w:rPr>
        <w:t xml:space="preserve"> </w:t>
      </w:r>
      <w:r w:rsidRPr="00A11267">
        <w:rPr>
          <w:rFonts w:ascii="Times New Roman" w:hAnsi="Times New Roman" w:cs="Times New Roman"/>
          <w:sz w:val="24"/>
          <w:szCs w:val="24"/>
        </w:rPr>
        <w:t>permintaan klien</w:t>
      </w:r>
    </w:p>
    <w:p w:rsidR="00A11267" w:rsidRPr="001B34DB" w:rsidRDefault="005C0F93" w:rsidP="001B34DB">
      <w:pPr>
        <w:pStyle w:val="ListParagraph"/>
        <w:numPr>
          <w:ilvl w:val="0"/>
          <w:numId w:val="32"/>
        </w:numPr>
        <w:spacing w:line="360" w:lineRule="auto"/>
        <w:jc w:val="both"/>
        <w:rPr>
          <w:rFonts w:ascii="Times New Roman" w:hAnsi="Times New Roman" w:cs="Times New Roman"/>
          <w:sz w:val="24"/>
          <w:szCs w:val="24"/>
        </w:rPr>
      </w:pPr>
      <w:r w:rsidRPr="00A11267">
        <w:rPr>
          <w:rFonts w:ascii="Times New Roman" w:hAnsi="Times New Roman" w:cs="Times New Roman"/>
          <w:sz w:val="24"/>
          <w:szCs w:val="24"/>
        </w:rPr>
        <w:lastRenderedPageBreak/>
        <w:t>Jenis server khusus mencakup web server, FTP server, database server, email server, file server, print server. Mayoritas dari web layanan tersebut juga merupakan jenis server.</w:t>
      </w:r>
    </w:p>
    <w:p w:rsidR="00C354C3" w:rsidRDefault="009A6833" w:rsidP="001B34DB">
      <w:pPr>
        <w:pStyle w:val="Heading3"/>
        <w:numPr>
          <w:ilvl w:val="2"/>
          <w:numId w:val="21"/>
        </w:numPr>
        <w:ind w:left="2160"/>
      </w:pPr>
      <w:bookmarkStart w:id="12" w:name="_Toc416817383"/>
      <w:r w:rsidRPr="00C354C3">
        <w:t>DCOM</w:t>
      </w:r>
      <w:bookmarkEnd w:id="12"/>
    </w:p>
    <w:p w:rsidR="00EE4810" w:rsidRPr="006B7D8D" w:rsidRDefault="00EE4810" w:rsidP="00892366">
      <w:pPr>
        <w:pStyle w:val="ListParagraph"/>
        <w:spacing w:line="360" w:lineRule="auto"/>
        <w:ind w:left="1800" w:firstLine="360"/>
        <w:jc w:val="both"/>
        <w:rPr>
          <w:rFonts w:ascii="Times New Roman" w:hAnsi="Times New Roman" w:cs="Times New Roman"/>
          <w:sz w:val="24"/>
          <w:szCs w:val="24"/>
        </w:rPr>
      </w:pPr>
      <w:r w:rsidRPr="00EE4810">
        <w:rPr>
          <w:rFonts w:ascii="Times New Roman" w:hAnsi="Times New Roman" w:cs="Times New Roman"/>
          <w:sz w:val="24"/>
          <w:szCs w:val="24"/>
        </w:rPr>
        <w:t>Distributed Component Object Model adalah protokol yang berfungsi untuk mengaktifkan komponen pada perang</w:t>
      </w:r>
      <w:r>
        <w:rPr>
          <w:rFonts w:ascii="Times New Roman" w:hAnsi="Times New Roman" w:cs="Times New Roman"/>
          <w:sz w:val="24"/>
          <w:szCs w:val="24"/>
        </w:rPr>
        <w:t xml:space="preserve">kat lunak (software) agar dapat </w:t>
      </w:r>
      <w:r w:rsidRPr="00EE4810">
        <w:rPr>
          <w:rFonts w:ascii="Times New Roman" w:hAnsi="Times New Roman" w:cs="Times New Roman"/>
          <w:sz w:val="24"/>
          <w:szCs w:val="24"/>
        </w:rPr>
        <w:t>berkomunikasi langsung dengan jaringan. (Spangler, 2004). Tujuan DCOM adalah agar komponen yang telah dibuat dapat diregister di suatu komputer dan di akses oleh banyak komputer lain.</w:t>
      </w:r>
      <w:r>
        <w:rPr>
          <w:rFonts w:ascii="Times New Roman" w:hAnsi="Times New Roman" w:cs="Times New Roman"/>
          <w:sz w:val="24"/>
          <w:szCs w:val="24"/>
        </w:rPr>
        <w:t xml:space="preserve"> </w:t>
      </w:r>
      <w:r w:rsidRPr="00EE4810">
        <w:rPr>
          <w:rFonts w:ascii="Times New Roman" w:hAnsi="Times New Roman" w:cs="Times New Roman"/>
          <w:sz w:val="24"/>
          <w:szCs w:val="24"/>
        </w:rPr>
        <w:t>DCOM sendiri bukan merupakan teknologi beru karena teknologi ini banyak dipakai dalam sistem distribusi pada sistem jaringan TCP/IP. Protokol yang digunakan oleh DCOM dapat meliputi:</w:t>
      </w:r>
    </w:p>
    <w:p w:rsidR="00EE4810" w:rsidRDefault="00EE4810" w:rsidP="00892366">
      <w:pPr>
        <w:pStyle w:val="ListParagraph"/>
        <w:numPr>
          <w:ilvl w:val="0"/>
          <w:numId w:val="30"/>
        </w:numPr>
        <w:spacing w:line="360" w:lineRule="auto"/>
        <w:ind w:left="2160"/>
        <w:jc w:val="both"/>
        <w:rPr>
          <w:rFonts w:ascii="Times New Roman" w:hAnsi="Times New Roman" w:cs="Times New Roman"/>
          <w:sz w:val="24"/>
          <w:szCs w:val="24"/>
        </w:rPr>
      </w:pPr>
      <w:r w:rsidRPr="00EE4810">
        <w:rPr>
          <w:rFonts w:ascii="Times New Roman" w:hAnsi="Times New Roman" w:cs="Times New Roman"/>
          <w:sz w:val="24"/>
          <w:szCs w:val="24"/>
        </w:rPr>
        <w:t>Protokol TCP/IP</w:t>
      </w:r>
    </w:p>
    <w:p w:rsidR="00EE4810" w:rsidRDefault="00EE4810" w:rsidP="00892366">
      <w:pPr>
        <w:pStyle w:val="ListParagraph"/>
        <w:numPr>
          <w:ilvl w:val="0"/>
          <w:numId w:val="30"/>
        </w:numPr>
        <w:spacing w:line="360" w:lineRule="auto"/>
        <w:ind w:left="2160"/>
        <w:jc w:val="both"/>
        <w:rPr>
          <w:rFonts w:ascii="Times New Roman" w:hAnsi="Times New Roman" w:cs="Times New Roman"/>
          <w:sz w:val="24"/>
          <w:szCs w:val="24"/>
        </w:rPr>
      </w:pPr>
      <w:r w:rsidRPr="00EE4810">
        <w:rPr>
          <w:rFonts w:ascii="Times New Roman" w:hAnsi="Times New Roman" w:cs="Times New Roman"/>
          <w:sz w:val="24"/>
          <w:szCs w:val="24"/>
        </w:rPr>
        <w:t>Protokol UDP/IP</w:t>
      </w:r>
    </w:p>
    <w:p w:rsidR="00EE4810" w:rsidRDefault="00EE4810" w:rsidP="00892366">
      <w:pPr>
        <w:pStyle w:val="ListParagraph"/>
        <w:numPr>
          <w:ilvl w:val="0"/>
          <w:numId w:val="30"/>
        </w:numPr>
        <w:spacing w:line="360" w:lineRule="auto"/>
        <w:ind w:left="2160"/>
        <w:jc w:val="both"/>
        <w:rPr>
          <w:rFonts w:ascii="Times New Roman" w:hAnsi="Times New Roman" w:cs="Times New Roman"/>
          <w:sz w:val="24"/>
          <w:szCs w:val="24"/>
        </w:rPr>
      </w:pPr>
      <w:r w:rsidRPr="00EE4810">
        <w:rPr>
          <w:rFonts w:ascii="Times New Roman" w:hAnsi="Times New Roman" w:cs="Times New Roman"/>
          <w:sz w:val="24"/>
          <w:szCs w:val="24"/>
        </w:rPr>
        <w:t>Protokol HTTP</w:t>
      </w:r>
    </w:p>
    <w:p w:rsidR="00EE4810" w:rsidRPr="00EE4810" w:rsidRDefault="00EE4810" w:rsidP="00892366">
      <w:pPr>
        <w:pStyle w:val="ListParagraph"/>
        <w:numPr>
          <w:ilvl w:val="0"/>
          <w:numId w:val="30"/>
        </w:numPr>
        <w:spacing w:line="360" w:lineRule="auto"/>
        <w:ind w:left="2160"/>
        <w:jc w:val="both"/>
        <w:rPr>
          <w:rFonts w:ascii="Times New Roman" w:hAnsi="Times New Roman" w:cs="Times New Roman"/>
          <w:sz w:val="24"/>
          <w:szCs w:val="24"/>
        </w:rPr>
      </w:pPr>
      <w:r w:rsidRPr="00EE4810">
        <w:rPr>
          <w:rFonts w:ascii="Times New Roman" w:hAnsi="Times New Roman" w:cs="Times New Roman"/>
          <w:sz w:val="24"/>
          <w:szCs w:val="24"/>
        </w:rPr>
        <w:t>Protokol RPC</w:t>
      </w:r>
    </w:p>
    <w:p w:rsidR="00EE4810" w:rsidRPr="00EE4810" w:rsidRDefault="00EE4810" w:rsidP="00892366">
      <w:pPr>
        <w:pStyle w:val="ListParagraph"/>
        <w:spacing w:line="360" w:lineRule="auto"/>
        <w:ind w:left="1800"/>
        <w:rPr>
          <w:rFonts w:ascii="Times New Roman" w:hAnsi="Times New Roman" w:cs="Times New Roman"/>
          <w:sz w:val="24"/>
          <w:szCs w:val="24"/>
        </w:rPr>
      </w:pPr>
    </w:p>
    <w:p w:rsidR="00EE4810" w:rsidRPr="00EE4810" w:rsidRDefault="00EE4810" w:rsidP="00892366">
      <w:pPr>
        <w:pStyle w:val="ListParagraph"/>
        <w:spacing w:line="360" w:lineRule="auto"/>
        <w:ind w:left="1800" w:firstLine="360"/>
        <w:jc w:val="both"/>
        <w:rPr>
          <w:rFonts w:ascii="Times New Roman" w:hAnsi="Times New Roman" w:cs="Times New Roman"/>
          <w:sz w:val="24"/>
          <w:szCs w:val="24"/>
        </w:rPr>
      </w:pPr>
      <w:r w:rsidRPr="00EE4810">
        <w:rPr>
          <w:rFonts w:ascii="Times New Roman" w:hAnsi="Times New Roman" w:cs="Times New Roman"/>
          <w:sz w:val="24"/>
          <w:szCs w:val="24"/>
        </w:rPr>
        <w:t>Secara umum DCOM menerapkan sistem Klien-Server sehingga terdapat istilah DCOM klien dan DC</w:t>
      </w:r>
      <w:r>
        <w:rPr>
          <w:rFonts w:ascii="Times New Roman" w:hAnsi="Times New Roman" w:cs="Times New Roman"/>
          <w:sz w:val="24"/>
          <w:szCs w:val="24"/>
        </w:rPr>
        <w:t xml:space="preserve">OM server. Cara kerja DCOM yang </w:t>
      </w:r>
      <w:r w:rsidRPr="00EE4810">
        <w:rPr>
          <w:rFonts w:ascii="Times New Roman" w:hAnsi="Times New Roman" w:cs="Times New Roman"/>
          <w:sz w:val="24"/>
          <w:szCs w:val="24"/>
        </w:rPr>
        <w:t>menggunakan Remote Procedure Call dimana Object diletakkan di dalam Back-End (Server) dalam bentuk file Dll (Dynamic Linking Library) dan klien akan mengakses objek tersebut melalaui media jaringan yang ada.</w:t>
      </w:r>
    </w:p>
    <w:p w:rsidR="00EE4810" w:rsidRPr="00EE4810" w:rsidRDefault="00EE4810" w:rsidP="00892366">
      <w:pPr>
        <w:pStyle w:val="ListParagraph"/>
        <w:spacing w:line="360" w:lineRule="auto"/>
        <w:ind w:left="1800" w:firstLine="360"/>
        <w:jc w:val="both"/>
        <w:rPr>
          <w:rFonts w:ascii="Times New Roman" w:hAnsi="Times New Roman" w:cs="Times New Roman"/>
          <w:sz w:val="24"/>
          <w:szCs w:val="24"/>
        </w:rPr>
      </w:pPr>
      <w:r w:rsidRPr="00EE4810">
        <w:rPr>
          <w:rFonts w:ascii="Times New Roman" w:hAnsi="Times New Roman" w:cs="Times New Roman"/>
          <w:sz w:val="24"/>
          <w:szCs w:val="24"/>
        </w:rPr>
        <w:t>DCOM merupakan ektensi dari Component Object Model (COM). Pada COM kita melihat bagaimana suatu komponen client saling berinteraksi. Interaksi ini dapat didefinisikan sebagai hubungan secara langsung antara komponen (COM Server) dan COM Client. Aplikasi client memanggil method yang ada di komponen COM tanpa perantara apapun dan terjadi dalam suatu proses baik pada aplikasi client maupun komponen itu sendiri.</w:t>
      </w:r>
    </w:p>
    <w:p w:rsidR="00EE4810" w:rsidRPr="00EE4810" w:rsidRDefault="00EE4810" w:rsidP="00892366">
      <w:pPr>
        <w:pStyle w:val="ListParagraph"/>
        <w:spacing w:line="360" w:lineRule="auto"/>
        <w:ind w:left="1800"/>
        <w:jc w:val="both"/>
        <w:rPr>
          <w:rFonts w:ascii="Times New Roman" w:hAnsi="Times New Roman" w:cs="Times New Roman"/>
          <w:sz w:val="24"/>
          <w:szCs w:val="24"/>
        </w:rPr>
      </w:pPr>
      <w:r w:rsidRPr="00EE4810">
        <w:rPr>
          <w:rFonts w:ascii="Times New Roman" w:hAnsi="Times New Roman" w:cs="Times New Roman"/>
          <w:sz w:val="24"/>
          <w:szCs w:val="24"/>
        </w:rPr>
        <w:t xml:space="preserve">Sedangkan pada sistem operasi yang baru proses akan dilindungi dari gangguan proses yang lain sehingga aplikasi client tidak akan langsung mamanggil komponen tetapi melalui interproses yang disediakan oleh sistem </w:t>
      </w:r>
      <w:r w:rsidRPr="00EE4810">
        <w:rPr>
          <w:rFonts w:ascii="Times New Roman" w:hAnsi="Times New Roman" w:cs="Times New Roman"/>
          <w:sz w:val="24"/>
          <w:szCs w:val="24"/>
        </w:rPr>
        <w:lastRenderedPageBreak/>
        <w:t>operasi. Ketika client dan server pada tempat yang berbeda, DCOM akan menggantikan lokal interproses yang berkomunikasi dengan sebuah jaringan protokol. Melalui protokol DCOM ini, aplikasi client dapat mengakses DCOM server.</w:t>
      </w:r>
    </w:p>
    <w:p w:rsidR="00EE4810" w:rsidRDefault="00EE4810" w:rsidP="00892366">
      <w:pPr>
        <w:pStyle w:val="ListParagraph"/>
        <w:spacing w:line="360" w:lineRule="auto"/>
        <w:ind w:left="1800" w:firstLine="360"/>
        <w:jc w:val="both"/>
        <w:rPr>
          <w:rFonts w:ascii="Times New Roman" w:hAnsi="Times New Roman" w:cs="Times New Roman"/>
          <w:sz w:val="24"/>
          <w:szCs w:val="24"/>
        </w:rPr>
      </w:pPr>
      <w:r w:rsidRPr="00EE4810">
        <w:rPr>
          <w:rFonts w:ascii="Times New Roman" w:hAnsi="Times New Roman" w:cs="Times New Roman"/>
          <w:sz w:val="24"/>
          <w:szCs w:val="24"/>
        </w:rPr>
        <w:t>DCOM juga menyembunyikan lokasi suatu komponen sehingga aplikasi tinggal langsung memanggil method yang ada di komponen DCOM. Lokasi DCOM yang independen inilah yang membuat penyederhanaan pada penerapan sistem distribusi suatu komponen dan juga meningkatkan performance. Bayangkan kita mempunyai komponen yang banyak dan kemudian dilakukan distribusi ke jaringan LAN, maka hal ini akan meningkatkan laju trafik jaringan sehingga komunikasi data pada jaringan LAN ini akan jauh lebih lambat.</w:t>
      </w:r>
    </w:p>
    <w:p w:rsidR="008053A6" w:rsidRDefault="008053A6" w:rsidP="00892366">
      <w:pPr>
        <w:pStyle w:val="ListParagraph"/>
        <w:spacing w:line="360" w:lineRule="auto"/>
        <w:ind w:left="1800" w:firstLine="360"/>
        <w:jc w:val="both"/>
        <w:rPr>
          <w:rFonts w:ascii="Times New Roman" w:hAnsi="Times New Roman" w:cs="Times New Roman"/>
          <w:sz w:val="24"/>
          <w:szCs w:val="24"/>
        </w:rPr>
      </w:pPr>
    </w:p>
    <w:p w:rsidR="007C4C39" w:rsidRDefault="007C4C39" w:rsidP="00892366">
      <w:pPr>
        <w:pStyle w:val="ListParagraph"/>
        <w:spacing w:line="360" w:lineRule="auto"/>
        <w:ind w:left="1800"/>
        <w:jc w:val="both"/>
        <w:rPr>
          <w:rFonts w:ascii="Times New Roman" w:hAnsi="Times New Roman" w:cs="Times New Roman"/>
          <w:b/>
          <w:sz w:val="24"/>
          <w:szCs w:val="24"/>
        </w:rPr>
      </w:pPr>
      <w:r w:rsidRPr="008053A6">
        <w:rPr>
          <w:rFonts w:ascii="Times New Roman" w:hAnsi="Times New Roman" w:cs="Times New Roman"/>
          <w:b/>
          <w:sz w:val="24"/>
          <w:szCs w:val="24"/>
        </w:rPr>
        <w:t xml:space="preserve">Arsitektur DCOM </w:t>
      </w:r>
    </w:p>
    <w:p w:rsidR="008053A6" w:rsidRPr="008053A6" w:rsidRDefault="008053A6" w:rsidP="00892366">
      <w:pPr>
        <w:pStyle w:val="ListParagraph"/>
        <w:spacing w:line="360" w:lineRule="auto"/>
        <w:ind w:left="1800"/>
        <w:jc w:val="both"/>
        <w:rPr>
          <w:rFonts w:ascii="Times New Roman" w:hAnsi="Times New Roman" w:cs="Times New Roman"/>
          <w:b/>
          <w:sz w:val="24"/>
          <w:szCs w:val="24"/>
        </w:rPr>
      </w:pPr>
    </w:p>
    <w:p w:rsidR="007C4C39" w:rsidRPr="008053A6" w:rsidRDefault="007C4C39" w:rsidP="00892366">
      <w:pPr>
        <w:pStyle w:val="ListParagraph"/>
        <w:spacing w:line="360" w:lineRule="auto"/>
        <w:ind w:left="1800" w:firstLine="360"/>
        <w:jc w:val="both"/>
        <w:rPr>
          <w:rFonts w:ascii="Times New Roman" w:hAnsi="Times New Roman" w:cs="Times New Roman"/>
          <w:sz w:val="24"/>
          <w:szCs w:val="24"/>
        </w:rPr>
      </w:pPr>
      <w:r w:rsidRPr="007C4C39">
        <w:rPr>
          <w:rFonts w:ascii="Times New Roman" w:hAnsi="Times New Roman" w:cs="Times New Roman"/>
          <w:sz w:val="24"/>
          <w:szCs w:val="24"/>
        </w:rPr>
        <w:t>DCOM merupakan ektensi dari Component Obj</w:t>
      </w:r>
      <w:r w:rsidR="008053A6">
        <w:rPr>
          <w:rFonts w:ascii="Times New Roman" w:hAnsi="Times New Roman" w:cs="Times New Roman"/>
          <w:sz w:val="24"/>
          <w:szCs w:val="24"/>
        </w:rPr>
        <w:t xml:space="preserve">ect Model (COM). Pada COM kita </w:t>
      </w:r>
      <w:r w:rsidRPr="008053A6">
        <w:rPr>
          <w:rFonts w:ascii="Times New Roman" w:hAnsi="Times New Roman" w:cs="Times New Roman"/>
          <w:sz w:val="24"/>
          <w:szCs w:val="24"/>
        </w:rPr>
        <w:t>melihat bagaimana suatu komponen clientsaling ber</w:t>
      </w:r>
      <w:r w:rsidR="008053A6" w:rsidRPr="008053A6">
        <w:rPr>
          <w:rFonts w:ascii="Times New Roman" w:hAnsi="Times New Roman" w:cs="Times New Roman"/>
          <w:sz w:val="24"/>
          <w:szCs w:val="24"/>
        </w:rPr>
        <w:t xml:space="preserve">interaksi. Interaksi ini dapat </w:t>
      </w:r>
      <w:r w:rsidRPr="008053A6">
        <w:rPr>
          <w:rFonts w:ascii="Times New Roman" w:hAnsi="Times New Roman" w:cs="Times New Roman"/>
          <w:sz w:val="24"/>
          <w:szCs w:val="24"/>
        </w:rPr>
        <w:t>didefinisikan sebagai hubungan secara langsung a</w:t>
      </w:r>
      <w:r w:rsidR="008053A6" w:rsidRPr="008053A6">
        <w:rPr>
          <w:rFonts w:ascii="Times New Roman" w:hAnsi="Times New Roman" w:cs="Times New Roman"/>
          <w:sz w:val="24"/>
          <w:szCs w:val="24"/>
        </w:rPr>
        <w:t xml:space="preserve">ntara komponen (COM Server)dan COM Client. </w:t>
      </w:r>
      <w:r w:rsidRPr="008053A6">
        <w:rPr>
          <w:rFonts w:ascii="Times New Roman" w:hAnsi="Times New Roman" w:cs="Times New Roman"/>
          <w:sz w:val="24"/>
          <w:szCs w:val="24"/>
        </w:rPr>
        <w:t>Aplikasi client memanggil method yang ada d</w:t>
      </w:r>
      <w:r w:rsidR="008053A6" w:rsidRPr="008053A6">
        <w:rPr>
          <w:rFonts w:ascii="Times New Roman" w:hAnsi="Times New Roman" w:cs="Times New Roman"/>
          <w:sz w:val="24"/>
          <w:szCs w:val="24"/>
        </w:rPr>
        <w:t xml:space="preserve">i komponen COM tanpa perantara </w:t>
      </w:r>
      <w:r w:rsidRPr="008053A6">
        <w:rPr>
          <w:rFonts w:ascii="Times New Roman" w:hAnsi="Times New Roman" w:cs="Times New Roman"/>
          <w:sz w:val="24"/>
          <w:szCs w:val="24"/>
        </w:rPr>
        <w:t>apapun dan terjadi dalam suatu proses baik pada palik</w:t>
      </w:r>
      <w:r w:rsidR="008053A6" w:rsidRPr="008053A6">
        <w:rPr>
          <w:rFonts w:ascii="Times New Roman" w:hAnsi="Times New Roman" w:cs="Times New Roman"/>
          <w:sz w:val="24"/>
          <w:szCs w:val="24"/>
        </w:rPr>
        <w:t xml:space="preserve">asi client maupun komponen itu </w:t>
      </w:r>
      <w:r w:rsidRPr="008053A6">
        <w:rPr>
          <w:rFonts w:ascii="Times New Roman" w:hAnsi="Times New Roman" w:cs="Times New Roman"/>
          <w:sz w:val="24"/>
          <w:szCs w:val="24"/>
        </w:rPr>
        <w:t xml:space="preserve">sendiri. </w:t>
      </w:r>
    </w:p>
    <w:p w:rsidR="00C31393" w:rsidRDefault="007C4C39" w:rsidP="00892366">
      <w:pPr>
        <w:pStyle w:val="ListParagraph"/>
        <w:spacing w:line="360" w:lineRule="auto"/>
        <w:ind w:left="1800" w:firstLine="360"/>
        <w:jc w:val="both"/>
        <w:rPr>
          <w:rFonts w:ascii="Times New Roman" w:hAnsi="Times New Roman" w:cs="Times New Roman"/>
          <w:sz w:val="24"/>
          <w:szCs w:val="24"/>
        </w:rPr>
      </w:pPr>
      <w:r w:rsidRPr="007C4C39">
        <w:rPr>
          <w:rFonts w:ascii="Times New Roman" w:hAnsi="Times New Roman" w:cs="Times New Roman"/>
          <w:sz w:val="24"/>
          <w:szCs w:val="24"/>
        </w:rPr>
        <w:t>Sedangkan pada sistem operasi yang baruproses</w:t>
      </w:r>
      <w:r w:rsidR="008053A6">
        <w:rPr>
          <w:rFonts w:ascii="Times New Roman" w:hAnsi="Times New Roman" w:cs="Times New Roman"/>
          <w:sz w:val="24"/>
          <w:szCs w:val="24"/>
        </w:rPr>
        <w:t xml:space="preserve"> akan dilindungi dari gangguan </w:t>
      </w:r>
      <w:r w:rsidRPr="008053A6">
        <w:rPr>
          <w:rFonts w:ascii="Times New Roman" w:hAnsi="Times New Roman" w:cs="Times New Roman"/>
          <w:sz w:val="24"/>
          <w:szCs w:val="24"/>
        </w:rPr>
        <w:t>proses yang lain sehinggaaplikasi client tidak a</w:t>
      </w:r>
      <w:r w:rsidR="008053A6" w:rsidRPr="008053A6">
        <w:rPr>
          <w:rFonts w:ascii="Times New Roman" w:hAnsi="Times New Roman" w:cs="Times New Roman"/>
          <w:sz w:val="24"/>
          <w:szCs w:val="24"/>
        </w:rPr>
        <w:t xml:space="preserve">kanlangsung mamanggil komponen </w:t>
      </w:r>
      <w:r w:rsidRPr="008053A6">
        <w:rPr>
          <w:rFonts w:ascii="Times New Roman" w:hAnsi="Times New Roman" w:cs="Times New Roman"/>
          <w:sz w:val="24"/>
          <w:szCs w:val="24"/>
        </w:rPr>
        <w:t>tetapi melalui interproses yang d</w:t>
      </w:r>
      <w:r w:rsidR="008053A6" w:rsidRPr="008053A6">
        <w:rPr>
          <w:rFonts w:ascii="Times New Roman" w:hAnsi="Times New Roman" w:cs="Times New Roman"/>
          <w:sz w:val="24"/>
          <w:szCs w:val="24"/>
        </w:rPr>
        <w:t xml:space="preserve">isediakan oleh sistem operasi. </w:t>
      </w:r>
      <w:r w:rsidRPr="008053A6">
        <w:rPr>
          <w:rFonts w:ascii="Times New Roman" w:hAnsi="Times New Roman" w:cs="Times New Roman"/>
          <w:sz w:val="24"/>
          <w:szCs w:val="24"/>
        </w:rPr>
        <w:t>Ketika client dan sever padatempat yang berbed</w:t>
      </w:r>
      <w:r w:rsidR="008053A6" w:rsidRPr="008053A6">
        <w:rPr>
          <w:rFonts w:ascii="Times New Roman" w:hAnsi="Times New Roman" w:cs="Times New Roman"/>
          <w:sz w:val="24"/>
          <w:szCs w:val="24"/>
        </w:rPr>
        <w:t xml:space="preserve">a, DCOMakan menggantikan local </w:t>
      </w:r>
      <w:r w:rsidRPr="008053A6">
        <w:rPr>
          <w:rFonts w:ascii="Times New Roman" w:hAnsi="Times New Roman" w:cs="Times New Roman"/>
          <w:sz w:val="24"/>
          <w:szCs w:val="24"/>
        </w:rPr>
        <w:t>interprosses yang berkomunikasi dengan sebuah jarin</w:t>
      </w:r>
      <w:r w:rsidR="008053A6" w:rsidRPr="008053A6">
        <w:rPr>
          <w:rFonts w:ascii="Times New Roman" w:hAnsi="Times New Roman" w:cs="Times New Roman"/>
          <w:sz w:val="24"/>
          <w:szCs w:val="24"/>
        </w:rPr>
        <w:t xml:space="preserve">gan protokol. Malalui protokol </w:t>
      </w:r>
      <w:r w:rsidRPr="008053A6">
        <w:rPr>
          <w:rFonts w:ascii="Times New Roman" w:hAnsi="Times New Roman" w:cs="Times New Roman"/>
          <w:sz w:val="24"/>
          <w:szCs w:val="24"/>
        </w:rPr>
        <w:t>DCOM ini, aplikasi client dapat me</w:t>
      </w:r>
      <w:r w:rsidR="008053A6" w:rsidRPr="008053A6">
        <w:rPr>
          <w:rFonts w:ascii="Times New Roman" w:hAnsi="Times New Roman" w:cs="Times New Roman"/>
          <w:sz w:val="24"/>
          <w:szCs w:val="24"/>
        </w:rPr>
        <w:t xml:space="preserve">ngakses DCOM server. DCOM juga </w:t>
      </w:r>
      <w:r w:rsidRPr="008053A6">
        <w:rPr>
          <w:rFonts w:ascii="Times New Roman" w:hAnsi="Times New Roman" w:cs="Times New Roman"/>
          <w:sz w:val="24"/>
          <w:szCs w:val="24"/>
        </w:rPr>
        <w:t xml:space="preserve">menyembunyikan lokasi suatu komponen sehingga </w:t>
      </w:r>
      <w:r w:rsidR="008053A6" w:rsidRPr="008053A6">
        <w:rPr>
          <w:rFonts w:ascii="Times New Roman" w:hAnsi="Times New Roman" w:cs="Times New Roman"/>
          <w:sz w:val="24"/>
          <w:szCs w:val="24"/>
        </w:rPr>
        <w:t xml:space="preserve">disis aplikasitinggal langsung </w:t>
      </w:r>
      <w:r w:rsidRPr="008053A6">
        <w:rPr>
          <w:rFonts w:ascii="Times New Roman" w:hAnsi="Times New Roman" w:cs="Times New Roman"/>
          <w:sz w:val="24"/>
          <w:szCs w:val="24"/>
        </w:rPr>
        <w:t>memanggil met</w:t>
      </w:r>
      <w:r w:rsidR="008053A6" w:rsidRPr="008053A6">
        <w:rPr>
          <w:rFonts w:ascii="Times New Roman" w:hAnsi="Times New Roman" w:cs="Times New Roman"/>
          <w:sz w:val="24"/>
          <w:szCs w:val="24"/>
        </w:rPr>
        <w:t xml:space="preserve">hod yang ada di komponen DCOM. </w:t>
      </w:r>
    </w:p>
    <w:p w:rsidR="007C4C39" w:rsidRPr="008053A6" w:rsidRDefault="007C4C39" w:rsidP="00892366">
      <w:pPr>
        <w:pStyle w:val="ListParagraph"/>
        <w:spacing w:line="360" w:lineRule="auto"/>
        <w:ind w:left="1800" w:firstLine="360"/>
        <w:jc w:val="both"/>
        <w:rPr>
          <w:rFonts w:ascii="Times New Roman" w:hAnsi="Times New Roman" w:cs="Times New Roman"/>
          <w:sz w:val="24"/>
          <w:szCs w:val="24"/>
        </w:rPr>
      </w:pPr>
      <w:r w:rsidRPr="008053A6">
        <w:rPr>
          <w:rFonts w:ascii="Times New Roman" w:hAnsi="Times New Roman" w:cs="Times New Roman"/>
          <w:sz w:val="24"/>
          <w:szCs w:val="24"/>
        </w:rPr>
        <w:lastRenderedPageBreak/>
        <w:t>Lokasi DCOM yang independen inilah ya</w:t>
      </w:r>
      <w:r w:rsidR="008053A6" w:rsidRPr="008053A6">
        <w:rPr>
          <w:rFonts w:ascii="Times New Roman" w:hAnsi="Times New Roman" w:cs="Times New Roman"/>
          <w:sz w:val="24"/>
          <w:szCs w:val="24"/>
        </w:rPr>
        <w:t xml:space="preserve">ng membuat penyederhanaan pada </w:t>
      </w:r>
      <w:r w:rsidRPr="008053A6">
        <w:rPr>
          <w:rFonts w:ascii="Times New Roman" w:hAnsi="Times New Roman" w:cs="Times New Roman"/>
          <w:sz w:val="24"/>
          <w:szCs w:val="24"/>
        </w:rPr>
        <w:t xml:space="preserve">penerapan sistem distribusi suatu komponen dan </w:t>
      </w:r>
      <w:r w:rsidR="008053A6" w:rsidRPr="008053A6">
        <w:rPr>
          <w:rFonts w:ascii="Times New Roman" w:hAnsi="Times New Roman" w:cs="Times New Roman"/>
          <w:sz w:val="24"/>
          <w:szCs w:val="24"/>
        </w:rPr>
        <w:t xml:space="preserve">juga meningkatkan performance. </w:t>
      </w:r>
      <w:r w:rsidRPr="008053A6">
        <w:rPr>
          <w:rFonts w:ascii="Times New Roman" w:hAnsi="Times New Roman" w:cs="Times New Roman"/>
          <w:sz w:val="24"/>
          <w:szCs w:val="24"/>
        </w:rPr>
        <w:t>Bayangkan kita mempunyai komponen yang banyak dan</w:t>
      </w:r>
      <w:r w:rsidR="008053A6" w:rsidRPr="008053A6">
        <w:rPr>
          <w:rFonts w:ascii="Times New Roman" w:hAnsi="Times New Roman" w:cs="Times New Roman"/>
          <w:sz w:val="24"/>
          <w:szCs w:val="24"/>
        </w:rPr>
        <w:t xml:space="preserve"> kemudian dilakukan distribusi </w:t>
      </w:r>
      <w:r w:rsidRPr="008053A6">
        <w:rPr>
          <w:rFonts w:ascii="Times New Roman" w:hAnsi="Times New Roman" w:cs="Times New Roman"/>
          <w:sz w:val="24"/>
          <w:szCs w:val="24"/>
        </w:rPr>
        <w:t>ke duatau jaringan LAN, maka hal iini akan meningkatkan laju trafik jaringan sehingga komunikasi data pada jaringan LAN ini akan jauh le</w:t>
      </w:r>
      <w:r w:rsidR="008053A6" w:rsidRPr="008053A6">
        <w:rPr>
          <w:rFonts w:ascii="Times New Roman" w:hAnsi="Times New Roman" w:cs="Times New Roman"/>
          <w:sz w:val="24"/>
          <w:szCs w:val="24"/>
        </w:rPr>
        <w:t xml:space="preserve">bih lambat. Dengan adanya DCOM </w:t>
      </w:r>
      <w:r w:rsidRPr="008053A6">
        <w:rPr>
          <w:rFonts w:ascii="Times New Roman" w:hAnsi="Times New Roman" w:cs="Times New Roman"/>
          <w:sz w:val="24"/>
          <w:szCs w:val="24"/>
        </w:rPr>
        <w:t>maka semua komponen didistribusikan dalam suat</w:t>
      </w:r>
      <w:r w:rsidR="008053A6" w:rsidRPr="008053A6">
        <w:rPr>
          <w:rFonts w:ascii="Times New Roman" w:hAnsi="Times New Roman" w:cs="Times New Roman"/>
          <w:sz w:val="24"/>
          <w:szCs w:val="24"/>
        </w:rPr>
        <w:t xml:space="preserve">u protokol DCOMdan proses yang </w:t>
      </w:r>
      <w:r w:rsidRPr="008053A6">
        <w:rPr>
          <w:rFonts w:ascii="Times New Roman" w:hAnsi="Times New Roman" w:cs="Times New Roman"/>
          <w:sz w:val="24"/>
          <w:szCs w:val="24"/>
        </w:rPr>
        <w:t>sama. Ketika suatu aplikasi mengakses kompon</w:t>
      </w:r>
      <w:r w:rsidR="008053A6" w:rsidRPr="008053A6">
        <w:rPr>
          <w:rFonts w:ascii="Times New Roman" w:hAnsi="Times New Roman" w:cs="Times New Roman"/>
          <w:sz w:val="24"/>
          <w:szCs w:val="24"/>
        </w:rPr>
        <w:t xml:space="preserve">en melalui DCOM maka DCOM akan </w:t>
      </w:r>
      <w:r w:rsidRPr="008053A6">
        <w:rPr>
          <w:rFonts w:ascii="Times New Roman" w:hAnsi="Times New Roman" w:cs="Times New Roman"/>
          <w:sz w:val="24"/>
          <w:szCs w:val="24"/>
        </w:rPr>
        <w:t>melakukan proses validasi komponen, tujuanyauntuk mengakses apakah komponen yang dipanggil ini ada didalam DCOM.</w:t>
      </w:r>
    </w:p>
    <w:p w:rsidR="00C31393" w:rsidRPr="00C31393" w:rsidRDefault="00C31393" w:rsidP="00892366">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b/>
      </w:r>
      <w:r w:rsidRPr="00C31393">
        <w:rPr>
          <w:rFonts w:ascii="Times New Roman" w:hAnsi="Times New Roman" w:cs="Times New Roman"/>
          <w:sz w:val="24"/>
          <w:szCs w:val="24"/>
        </w:rPr>
        <w:t>Remote Procedure Call (RPC)</w:t>
      </w:r>
    </w:p>
    <w:p w:rsidR="00C31393" w:rsidRPr="00C31393" w:rsidRDefault="00C31393" w:rsidP="00892366">
      <w:pPr>
        <w:pStyle w:val="ListParagraph"/>
        <w:spacing w:line="360" w:lineRule="auto"/>
        <w:ind w:left="1800"/>
        <w:rPr>
          <w:rFonts w:ascii="Times New Roman" w:hAnsi="Times New Roman" w:cs="Times New Roman"/>
          <w:sz w:val="24"/>
          <w:szCs w:val="24"/>
        </w:rPr>
      </w:pPr>
    </w:p>
    <w:p w:rsidR="00C31393" w:rsidRPr="00C31393" w:rsidRDefault="00C31393" w:rsidP="00892366">
      <w:pPr>
        <w:pStyle w:val="ListParagraph"/>
        <w:spacing w:line="360" w:lineRule="auto"/>
        <w:ind w:left="1800"/>
        <w:rPr>
          <w:rFonts w:ascii="Times New Roman" w:hAnsi="Times New Roman" w:cs="Times New Roman"/>
          <w:sz w:val="24"/>
          <w:szCs w:val="24"/>
        </w:rPr>
      </w:pPr>
      <w:r w:rsidRPr="00C31393">
        <w:rPr>
          <w:rFonts w:ascii="Times New Roman" w:hAnsi="Times New Roman" w:cs="Times New Roman"/>
          <w:sz w:val="24"/>
          <w:szCs w:val="24"/>
        </w:rPr>
        <w:t>Cara kerja DCOM adalah dengan menggunakan Remote Procedure Call dimana Object diletakkan di dalam Back-End (Server) dalam bentuk file Dll (Dynamic linking Library) dan client akan mengakses object tersebut melalaui media jaringan yang ada. Remote Procedure Call (RPC) adalah sebuah metode yang memungkinkan kita untuk mengakses sebuah prosedur yang berada di komputer lain. Untuk dapat melakukan ini sebuah server harus menyediakan layanan remote procedure.Pendekatan yang dilakuan adalah sebuah server membuka socket, lalu menunggu client yang meminta prosedur yang disediakan oleh server. Bila client tidak tahu harus menghubungi port yang mana, client bisa me-request kepada sebuah matchmaker pada sebuah RPC port yang tetap. Matchmaker akan memberikan port apa yang digunakan oleh prosedur yang diminta client.</w:t>
      </w:r>
    </w:p>
    <w:p w:rsidR="00C31393" w:rsidRPr="00C31393" w:rsidRDefault="00C31393" w:rsidP="00892366">
      <w:pPr>
        <w:pStyle w:val="ListParagraph"/>
        <w:spacing w:line="360" w:lineRule="auto"/>
        <w:ind w:left="1800"/>
        <w:rPr>
          <w:rFonts w:ascii="Times New Roman" w:hAnsi="Times New Roman" w:cs="Times New Roman"/>
          <w:sz w:val="24"/>
          <w:szCs w:val="24"/>
        </w:rPr>
      </w:pPr>
    </w:p>
    <w:p w:rsidR="00C31393" w:rsidRPr="00C31393" w:rsidRDefault="00C31393" w:rsidP="00892366">
      <w:pPr>
        <w:pStyle w:val="ListParagraph"/>
        <w:spacing w:line="360" w:lineRule="auto"/>
        <w:ind w:left="1800"/>
        <w:rPr>
          <w:rFonts w:ascii="Times New Roman" w:hAnsi="Times New Roman" w:cs="Times New Roman"/>
          <w:sz w:val="24"/>
          <w:szCs w:val="24"/>
        </w:rPr>
      </w:pPr>
      <w:r w:rsidRPr="00C31393">
        <w:rPr>
          <w:rFonts w:ascii="Times New Roman" w:hAnsi="Times New Roman" w:cs="Times New Roman"/>
          <w:sz w:val="24"/>
          <w:szCs w:val="24"/>
        </w:rPr>
        <w:t xml:space="preserve">RPC masih menggunakan cara primitif dalam pemrograman, yaitu menggunakan paradigma procedural programming. Hal itu membuat kita sulit ketika menyediakan banyak  remote procedure. RPC menggunakan  socket untuk berkomunikasi dengan proses lainnya. Pada sistem seperti SUN, RPC secara default sudah ter-install kedalam sistemnya, biasanya RPC  ini digunakan untuk administrasi sistem. Sehingga seorang administrator jaringan </w:t>
      </w:r>
      <w:r w:rsidRPr="00C31393">
        <w:rPr>
          <w:rFonts w:ascii="Times New Roman" w:hAnsi="Times New Roman" w:cs="Times New Roman"/>
          <w:sz w:val="24"/>
          <w:szCs w:val="24"/>
        </w:rPr>
        <w:lastRenderedPageBreak/>
        <w:t>dapat mengakses sistemnya dan mengelola sistemnya dari mana saja, selama sistemnya terhubung ke jaringan.</w:t>
      </w:r>
    </w:p>
    <w:p w:rsidR="00C31393" w:rsidRPr="00C31393" w:rsidRDefault="00C31393" w:rsidP="00892366">
      <w:pPr>
        <w:pStyle w:val="ListParagraph"/>
        <w:spacing w:line="360" w:lineRule="auto"/>
        <w:ind w:left="1800"/>
        <w:rPr>
          <w:rFonts w:ascii="Times New Roman" w:hAnsi="Times New Roman" w:cs="Times New Roman"/>
          <w:sz w:val="24"/>
          <w:szCs w:val="24"/>
        </w:rPr>
      </w:pPr>
    </w:p>
    <w:p w:rsidR="00C31393" w:rsidRPr="00C31393" w:rsidRDefault="00C31393" w:rsidP="00892366">
      <w:pPr>
        <w:pStyle w:val="ListParagraph"/>
        <w:spacing w:line="360" w:lineRule="auto"/>
        <w:ind w:left="1800"/>
        <w:jc w:val="both"/>
        <w:rPr>
          <w:rFonts w:ascii="Times New Roman" w:hAnsi="Times New Roman" w:cs="Times New Roman"/>
          <w:sz w:val="24"/>
          <w:szCs w:val="24"/>
        </w:rPr>
      </w:pPr>
      <w:r w:rsidRPr="00C31393">
        <w:rPr>
          <w:rFonts w:ascii="Times New Roman" w:hAnsi="Times New Roman" w:cs="Times New Roman"/>
          <w:sz w:val="24"/>
          <w:szCs w:val="24"/>
        </w:rPr>
        <w:t>Cara Kerja Remote DCOM</w:t>
      </w:r>
    </w:p>
    <w:p w:rsidR="00C31393" w:rsidRPr="00C31393" w:rsidRDefault="00C31393" w:rsidP="00892366">
      <w:pPr>
        <w:pStyle w:val="ListParagraph"/>
        <w:spacing w:line="360" w:lineRule="auto"/>
        <w:ind w:left="1800" w:firstLine="360"/>
        <w:jc w:val="both"/>
        <w:rPr>
          <w:rFonts w:ascii="Times New Roman" w:hAnsi="Times New Roman" w:cs="Times New Roman"/>
          <w:sz w:val="24"/>
          <w:szCs w:val="24"/>
        </w:rPr>
      </w:pPr>
      <w:r w:rsidRPr="00C31393">
        <w:rPr>
          <w:rFonts w:ascii="Times New Roman" w:hAnsi="Times New Roman" w:cs="Times New Roman"/>
          <w:sz w:val="24"/>
          <w:szCs w:val="24"/>
        </w:rPr>
        <w:t>Salah satu kegunaan DCOM adalah distribusi dan remoting suatu objek kekomponen lain dalam suatu jaringan komputer. Ketika kita akan membuat suatu komponen COM dan komponen ini akan diakses banyak komputer bahkan dalam waktu bersamaan, maka kita harus melakukan sistem distribusi untuk objek yang kita buat belum lagi kita akan menghadapi load balancing karena banyaknya yang mengakses data objek oleh komputer lain. Dengan DCOM ini,kita akan mendapatkan solusi untuk masalah sistem distribusi.</w:t>
      </w:r>
    </w:p>
    <w:p w:rsidR="00C31393" w:rsidRPr="00C31393" w:rsidRDefault="00C31393" w:rsidP="00892366">
      <w:pPr>
        <w:pStyle w:val="ListParagraph"/>
        <w:spacing w:line="360" w:lineRule="auto"/>
        <w:ind w:left="1800" w:firstLine="360"/>
        <w:jc w:val="both"/>
        <w:rPr>
          <w:rFonts w:ascii="Times New Roman" w:hAnsi="Times New Roman" w:cs="Times New Roman"/>
          <w:sz w:val="24"/>
          <w:szCs w:val="24"/>
        </w:rPr>
      </w:pPr>
      <w:r w:rsidRPr="00C31393">
        <w:rPr>
          <w:rFonts w:ascii="Times New Roman" w:hAnsi="Times New Roman" w:cs="Times New Roman"/>
          <w:sz w:val="24"/>
          <w:szCs w:val="24"/>
        </w:rPr>
        <w:t>Kita telah ketahui bahwa apliaksi dikatakan berbasis sistem remoting bila apabila aplikasi itu mengakses suatu onjek yang dapat berupa data, suara, informasi dan sebagainya dari suatu komputer yang ada dalam suatu jaringan tertentu. Dalam kasus ini DCOM client akan berfungsi sebagai remoter yaitu objek yang melakukan remote ke komputer serer melalui DCOM Server.</w:t>
      </w:r>
    </w:p>
    <w:p w:rsidR="00C31393" w:rsidRPr="00C31393" w:rsidRDefault="00C31393" w:rsidP="00892366">
      <w:pPr>
        <w:pStyle w:val="ListParagraph"/>
        <w:spacing w:line="360" w:lineRule="auto"/>
        <w:ind w:left="1800" w:firstLine="360"/>
        <w:jc w:val="both"/>
        <w:rPr>
          <w:rFonts w:ascii="Times New Roman" w:hAnsi="Times New Roman" w:cs="Times New Roman"/>
          <w:sz w:val="24"/>
          <w:szCs w:val="24"/>
        </w:rPr>
      </w:pPr>
      <w:r w:rsidRPr="00C31393">
        <w:rPr>
          <w:rFonts w:ascii="Times New Roman" w:hAnsi="Times New Roman" w:cs="Times New Roman"/>
          <w:sz w:val="24"/>
          <w:szCs w:val="24"/>
        </w:rPr>
        <w:t>Jika kita perhatikan, kita akan melihat bahwa komunikasi antara computer dilakukan dan melalui DCOM. Misalkan komputer A meminta data dari database, maka komputer A akan merequest data melalui objek yang ada di DCOM Client. Kemudian DCOM client akan melakukan validasi mengenai komponen objek yang dieksekusi, jika ditemukan objek yang meminta, maka DCOM client akan mengecek sumber objek berasal sebagai contohnya suber objek berasal dari komputer server S, maka DCOM client akan melakukan remoting ke komputer S melalui DCOM server yang dimilikinya.</w:t>
      </w:r>
    </w:p>
    <w:p w:rsidR="00C31393" w:rsidRPr="00C31393" w:rsidRDefault="00C31393" w:rsidP="00892366">
      <w:pPr>
        <w:pStyle w:val="ListParagraph"/>
        <w:spacing w:line="360" w:lineRule="auto"/>
        <w:ind w:left="1800"/>
        <w:jc w:val="both"/>
        <w:rPr>
          <w:rFonts w:ascii="Times New Roman" w:hAnsi="Times New Roman" w:cs="Times New Roman"/>
          <w:sz w:val="24"/>
          <w:szCs w:val="24"/>
        </w:rPr>
      </w:pPr>
    </w:p>
    <w:p w:rsidR="00C31393" w:rsidRPr="00C31393" w:rsidRDefault="00C31393" w:rsidP="00892366">
      <w:pPr>
        <w:pStyle w:val="ListParagraph"/>
        <w:spacing w:line="360" w:lineRule="auto"/>
        <w:ind w:left="1800" w:firstLine="360"/>
        <w:jc w:val="both"/>
        <w:rPr>
          <w:rFonts w:ascii="Times New Roman" w:hAnsi="Times New Roman" w:cs="Times New Roman"/>
          <w:sz w:val="24"/>
          <w:szCs w:val="24"/>
        </w:rPr>
      </w:pPr>
      <w:r w:rsidRPr="00C31393">
        <w:rPr>
          <w:rFonts w:ascii="Times New Roman" w:hAnsi="Times New Roman" w:cs="Times New Roman"/>
          <w:sz w:val="24"/>
          <w:szCs w:val="24"/>
        </w:rPr>
        <w:t>DCOM serve akan mengecek authorisasinya yang dimilki oleh komputer A. Jika komputer A mmpunyai hak akses maka DCOM server akan mengeksekusi sesuai permintaan komputer A dan hasilnya dikembalikan ke DCOM Client. Proses ini akan sama untuk setiap komputer yang ingin melakukan remoting melalui DCOM. Berikut gambaran arsitekturnya hubungan antara DCOM Server, DCOM Client dan Server Database.</w:t>
      </w:r>
    </w:p>
    <w:p w:rsidR="00C31393" w:rsidRPr="00C31393" w:rsidRDefault="00C31393" w:rsidP="00892366">
      <w:pPr>
        <w:pStyle w:val="ListParagraph"/>
        <w:spacing w:line="360" w:lineRule="auto"/>
        <w:ind w:left="1800"/>
        <w:rPr>
          <w:rFonts w:ascii="Times New Roman" w:hAnsi="Times New Roman" w:cs="Times New Roman"/>
          <w:sz w:val="24"/>
          <w:szCs w:val="24"/>
        </w:rPr>
      </w:pPr>
    </w:p>
    <w:p w:rsidR="0010543A" w:rsidRPr="001B34DB" w:rsidRDefault="009A6833" w:rsidP="001B34DB">
      <w:pPr>
        <w:pStyle w:val="Heading3"/>
        <w:numPr>
          <w:ilvl w:val="2"/>
          <w:numId w:val="21"/>
        </w:numPr>
        <w:ind w:left="1800"/>
      </w:pPr>
      <w:bookmarkStart w:id="13" w:name="_Toc416817384"/>
      <w:r w:rsidRPr="00C354C3">
        <w:t>Multi-tier</w:t>
      </w:r>
      <w:bookmarkEnd w:id="13"/>
    </w:p>
    <w:p w:rsidR="0010543A" w:rsidRPr="0010543A" w:rsidRDefault="0010543A" w:rsidP="001B34DB">
      <w:pPr>
        <w:pStyle w:val="ListParagraph"/>
        <w:spacing w:line="360" w:lineRule="auto"/>
        <w:ind w:left="1800" w:firstLine="360"/>
        <w:jc w:val="both"/>
        <w:rPr>
          <w:rFonts w:ascii="Times New Roman" w:hAnsi="Times New Roman" w:cs="Times New Roman"/>
          <w:sz w:val="24"/>
          <w:szCs w:val="24"/>
        </w:rPr>
      </w:pPr>
      <w:r w:rsidRPr="0010543A">
        <w:rPr>
          <w:rFonts w:ascii="Times New Roman" w:hAnsi="Times New Roman" w:cs="Times New Roman"/>
          <w:sz w:val="24"/>
          <w:szCs w:val="24"/>
        </w:rPr>
        <w:t>Multi tier application adalah aplikasi yang dibagi menjadi beberapa bagian yang menjalankan fungsi masing-masing.</w:t>
      </w:r>
      <w:r>
        <w:rPr>
          <w:rFonts w:ascii="Times New Roman" w:hAnsi="Times New Roman" w:cs="Times New Roman"/>
          <w:sz w:val="24"/>
          <w:szCs w:val="24"/>
        </w:rPr>
        <w:t xml:space="preserve"> </w:t>
      </w:r>
      <w:r w:rsidRPr="0010543A">
        <w:rPr>
          <w:rFonts w:ascii="Times New Roman" w:hAnsi="Times New Roman" w:cs="Times New Roman"/>
          <w:sz w:val="24"/>
          <w:szCs w:val="24"/>
        </w:rPr>
        <w:t xml:space="preserve">Secara umum, ada tiga bagian utama dari multi tier application:  </w:t>
      </w:r>
    </w:p>
    <w:p w:rsidR="0010543A" w:rsidRPr="0010543A" w:rsidRDefault="0010543A" w:rsidP="00892366">
      <w:pPr>
        <w:pStyle w:val="ListParagraph"/>
        <w:numPr>
          <w:ilvl w:val="0"/>
          <w:numId w:val="38"/>
        </w:numPr>
        <w:spacing w:line="360" w:lineRule="auto"/>
        <w:jc w:val="both"/>
        <w:rPr>
          <w:rFonts w:ascii="Times New Roman" w:hAnsi="Times New Roman" w:cs="Times New Roman"/>
          <w:sz w:val="24"/>
          <w:szCs w:val="24"/>
        </w:rPr>
      </w:pPr>
      <w:r w:rsidRPr="0010543A">
        <w:rPr>
          <w:rFonts w:ascii="Times New Roman" w:hAnsi="Times New Roman" w:cs="Times New Roman"/>
          <w:sz w:val="24"/>
          <w:szCs w:val="24"/>
        </w:rPr>
        <w:t>Client side presentation</w:t>
      </w:r>
    </w:p>
    <w:p w:rsidR="0010543A" w:rsidRPr="0010543A" w:rsidRDefault="0010543A" w:rsidP="00892366">
      <w:pPr>
        <w:pStyle w:val="ListParagraph"/>
        <w:numPr>
          <w:ilvl w:val="0"/>
          <w:numId w:val="38"/>
        </w:numPr>
        <w:spacing w:line="360" w:lineRule="auto"/>
        <w:jc w:val="both"/>
        <w:rPr>
          <w:rFonts w:ascii="Times New Roman" w:hAnsi="Times New Roman" w:cs="Times New Roman"/>
          <w:sz w:val="24"/>
          <w:szCs w:val="24"/>
        </w:rPr>
      </w:pPr>
      <w:r w:rsidRPr="0010543A">
        <w:rPr>
          <w:rFonts w:ascii="Times New Roman" w:hAnsi="Times New Roman" w:cs="Times New Roman"/>
          <w:sz w:val="24"/>
          <w:szCs w:val="24"/>
        </w:rPr>
        <w:t xml:space="preserve">Server side business logic </w:t>
      </w:r>
    </w:p>
    <w:p w:rsidR="0010543A" w:rsidRDefault="0010543A" w:rsidP="00892366">
      <w:pPr>
        <w:pStyle w:val="ListParagraph"/>
        <w:numPr>
          <w:ilvl w:val="0"/>
          <w:numId w:val="38"/>
        </w:numPr>
        <w:spacing w:line="360" w:lineRule="auto"/>
        <w:jc w:val="both"/>
        <w:rPr>
          <w:rFonts w:ascii="Times New Roman" w:hAnsi="Times New Roman" w:cs="Times New Roman"/>
          <w:sz w:val="24"/>
          <w:szCs w:val="24"/>
        </w:rPr>
      </w:pPr>
      <w:r w:rsidRPr="0010543A">
        <w:rPr>
          <w:rFonts w:ascii="Times New Roman" w:hAnsi="Times New Roman" w:cs="Times New Roman"/>
          <w:sz w:val="24"/>
          <w:szCs w:val="24"/>
        </w:rPr>
        <w:t xml:space="preserve">Backend storage </w:t>
      </w:r>
    </w:p>
    <w:p w:rsidR="0010543A" w:rsidRPr="0010543A" w:rsidRDefault="0010543A" w:rsidP="00892366">
      <w:pPr>
        <w:pStyle w:val="ListParagraph"/>
        <w:spacing w:line="360" w:lineRule="auto"/>
        <w:ind w:left="2520"/>
        <w:jc w:val="both"/>
        <w:rPr>
          <w:rFonts w:ascii="Times New Roman" w:hAnsi="Times New Roman" w:cs="Times New Roman"/>
          <w:sz w:val="24"/>
          <w:szCs w:val="24"/>
        </w:rPr>
      </w:pPr>
    </w:p>
    <w:p w:rsidR="0010543A" w:rsidRPr="0010543A" w:rsidRDefault="0010543A" w:rsidP="00892366">
      <w:pPr>
        <w:pStyle w:val="ListParagraph"/>
        <w:numPr>
          <w:ilvl w:val="0"/>
          <w:numId w:val="39"/>
        </w:numPr>
        <w:spacing w:line="360" w:lineRule="auto"/>
        <w:jc w:val="both"/>
        <w:rPr>
          <w:rFonts w:ascii="Times New Roman" w:hAnsi="Times New Roman" w:cs="Times New Roman"/>
          <w:sz w:val="24"/>
          <w:szCs w:val="24"/>
        </w:rPr>
      </w:pPr>
      <w:r w:rsidRPr="0010543A">
        <w:rPr>
          <w:rFonts w:ascii="Times New Roman" w:hAnsi="Times New Roman" w:cs="Times New Roman"/>
          <w:sz w:val="24"/>
          <w:szCs w:val="24"/>
        </w:rPr>
        <w:t xml:space="preserve"> Client Side Presentation </w:t>
      </w:r>
    </w:p>
    <w:p w:rsidR="0010543A" w:rsidRPr="0010543A" w:rsidRDefault="0010543A" w:rsidP="00892366">
      <w:pPr>
        <w:pStyle w:val="ListParagraph"/>
        <w:spacing w:line="360" w:lineRule="auto"/>
        <w:ind w:left="2160" w:firstLine="720"/>
        <w:jc w:val="both"/>
        <w:rPr>
          <w:rFonts w:ascii="Times New Roman" w:hAnsi="Times New Roman" w:cs="Times New Roman"/>
          <w:sz w:val="24"/>
          <w:szCs w:val="24"/>
        </w:rPr>
      </w:pPr>
      <w:r w:rsidRPr="0010543A">
        <w:rPr>
          <w:rFonts w:ascii="Times New Roman" w:hAnsi="Times New Roman" w:cs="Times New Roman"/>
          <w:sz w:val="24"/>
          <w:szCs w:val="24"/>
        </w:rPr>
        <w:t xml:space="preserve">Client side presentation mengatur bagaimana aplikasi berinteraksi dengan user. Yang dimaksud dengan interaksi antara lain adalah: bagaimana data ditampilkan, bagaimana fungsi dan fitur aplikasi ditampilkan. Dalam aplikasi berbasis web, client side presentation dibuat dengan bahasa HTML, CSS, dan JavaScript. Beberapa tool yang digunakan untuk membuat client side presentation diantaranya Microsoft Frontpage, Macromedia Dreamweaver, dan sebagainya. Client side presentation berbasis web contohnya adalah tampilan aplikasi email yang kita buka dengan browser.  </w:t>
      </w:r>
    </w:p>
    <w:p w:rsidR="0010543A" w:rsidRPr="0010543A" w:rsidRDefault="0010543A" w:rsidP="00892366">
      <w:pPr>
        <w:pStyle w:val="ListParagraph"/>
        <w:spacing w:line="360" w:lineRule="auto"/>
        <w:ind w:left="1800"/>
        <w:jc w:val="both"/>
        <w:rPr>
          <w:rFonts w:ascii="Times New Roman" w:hAnsi="Times New Roman" w:cs="Times New Roman"/>
          <w:sz w:val="24"/>
          <w:szCs w:val="24"/>
        </w:rPr>
      </w:pPr>
    </w:p>
    <w:p w:rsidR="0010543A" w:rsidRPr="0010543A" w:rsidRDefault="0010543A" w:rsidP="00892366">
      <w:pPr>
        <w:pStyle w:val="ListParagraph"/>
        <w:numPr>
          <w:ilvl w:val="0"/>
          <w:numId w:val="39"/>
        </w:numPr>
        <w:spacing w:line="360" w:lineRule="auto"/>
        <w:jc w:val="both"/>
        <w:rPr>
          <w:rFonts w:ascii="Times New Roman" w:hAnsi="Times New Roman" w:cs="Times New Roman"/>
          <w:sz w:val="24"/>
          <w:szCs w:val="24"/>
        </w:rPr>
      </w:pPr>
      <w:r w:rsidRPr="0010543A">
        <w:rPr>
          <w:rFonts w:ascii="Times New Roman" w:hAnsi="Times New Roman" w:cs="Times New Roman"/>
          <w:sz w:val="24"/>
          <w:szCs w:val="24"/>
        </w:rPr>
        <w:t xml:space="preserve"> Server Side Business Logic</w:t>
      </w:r>
    </w:p>
    <w:p w:rsidR="0010543A" w:rsidRPr="0010543A" w:rsidRDefault="0010543A" w:rsidP="00892366">
      <w:pPr>
        <w:pStyle w:val="ListParagraph"/>
        <w:spacing w:line="360" w:lineRule="auto"/>
        <w:ind w:left="2160" w:firstLine="720"/>
        <w:jc w:val="both"/>
        <w:rPr>
          <w:rFonts w:ascii="Times New Roman" w:hAnsi="Times New Roman" w:cs="Times New Roman"/>
          <w:sz w:val="24"/>
          <w:szCs w:val="24"/>
        </w:rPr>
      </w:pPr>
      <w:r w:rsidRPr="0010543A">
        <w:rPr>
          <w:rFonts w:ascii="Times New Roman" w:hAnsi="Times New Roman" w:cs="Times New Roman"/>
          <w:sz w:val="24"/>
          <w:szCs w:val="24"/>
        </w:rPr>
        <w:t>Server side business logic, sering disebut juga middle tier, adalah bagian yang bertanggung jawab atas cara kerja aplikasi. Di dalamnya kita mengatur bagaimana fungsi dan fitur aplikasi dapat bekerja dengan baik. Dalam aplikasi berbasis web, ada beberapa alternatif yang dapat digunakan, ditentukan oleh jenis platiform yang digunakan.</w:t>
      </w:r>
    </w:p>
    <w:p w:rsidR="0010543A" w:rsidRPr="0010543A" w:rsidRDefault="0010543A" w:rsidP="00892366">
      <w:pPr>
        <w:pStyle w:val="ListParagraph"/>
        <w:spacing w:line="360" w:lineRule="auto"/>
        <w:ind w:left="1800"/>
        <w:jc w:val="both"/>
        <w:rPr>
          <w:rFonts w:ascii="Times New Roman" w:hAnsi="Times New Roman" w:cs="Times New Roman"/>
          <w:sz w:val="24"/>
          <w:szCs w:val="24"/>
        </w:rPr>
      </w:pPr>
    </w:p>
    <w:p w:rsidR="0010543A" w:rsidRPr="0010543A" w:rsidRDefault="0010543A" w:rsidP="00892366">
      <w:pPr>
        <w:pStyle w:val="ListParagraph"/>
        <w:numPr>
          <w:ilvl w:val="0"/>
          <w:numId w:val="39"/>
        </w:numPr>
        <w:spacing w:line="360" w:lineRule="auto"/>
        <w:jc w:val="both"/>
        <w:rPr>
          <w:rFonts w:ascii="Times New Roman" w:hAnsi="Times New Roman" w:cs="Times New Roman"/>
          <w:sz w:val="24"/>
          <w:szCs w:val="24"/>
        </w:rPr>
      </w:pPr>
      <w:r w:rsidRPr="0010543A">
        <w:rPr>
          <w:rFonts w:ascii="Times New Roman" w:hAnsi="Times New Roman" w:cs="Times New Roman"/>
          <w:sz w:val="24"/>
          <w:szCs w:val="24"/>
        </w:rPr>
        <w:t xml:space="preserve"> Backend Storage</w:t>
      </w:r>
    </w:p>
    <w:p w:rsidR="0010543A" w:rsidRDefault="0010543A" w:rsidP="00892366">
      <w:pPr>
        <w:pStyle w:val="ListParagraph"/>
        <w:spacing w:line="360" w:lineRule="auto"/>
        <w:ind w:left="2160" w:firstLine="720"/>
        <w:jc w:val="both"/>
        <w:rPr>
          <w:rFonts w:ascii="Times New Roman" w:hAnsi="Times New Roman" w:cs="Times New Roman"/>
          <w:sz w:val="24"/>
          <w:szCs w:val="24"/>
        </w:rPr>
      </w:pPr>
      <w:r w:rsidRPr="0010543A">
        <w:rPr>
          <w:rFonts w:ascii="Times New Roman" w:hAnsi="Times New Roman" w:cs="Times New Roman"/>
          <w:sz w:val="24"/>
          <w:szCs w:val="24"/>
        </w:rPr>
        <w:t xml:space="preserve">Bagian ini mengatur cara penyimpanan data. Penyimpanan data merupakan materi yang cukup kompleks dalam pembangunan aplikasi. Karena kecepatan, keutuhan, dan keamanan data merupakan faktor kritis </w:t>
      </w:r>
      <w:r w:rsidRPr="0010543A">
        <w:rPr>
          <w:rFonts w:ascii="Times New Roman" w:hAnsi="Times New Roman" w:cs="Times New Roman"/>
          <w:sz w:val="24"/>
          <w:szCs w:val="24"/>
        </w:rPr>
        <w:lastRenderedPageBreak/>
        <w:t>dalam aplikasi. Ada banyak solusi database yang tersedia di pasaran. Pada umumnya,  database yang digunakan bertipe relasional (Relational Database Management System – RDBMS). Manajemen data dilakukan dengan bahasa SQL (Standard Query Language).</w:t>
      </w:r>
    </w:p>
    <w:p w:rsidR="0010543A" w:rsidRDefault="0010543A" w:rsidP="00892366">
      <w:pPr>
        <w:pStyle w:val="ListParagraph"/>
        <w:spacing w:line="360" w:lineRule="auto"/>
        <w:ind w:left="2160" w:firstLine="720"/>
        <w:jc w:val="both"/>
        <w:rPr>
          <w:rFonts w:ascii="Times New Roman" w:hAnsi="Times New Roman" w:cs="Times New Roman"/>
          <w:sz w:val="24"/>
          <w:szCs w:val="24"/>
        </w:rPr>
      </w:pPr>
    </w:p>
    <w:p w:rsidR="0010543A" w:rsidRPr="0010543A" w:rsidRDefault="0010543A" w:rsidP="00892366">
      <w:pPr>
        <w:pStyle w:val="ListParagraph"/>
        <w:spacing w:line="360" w:lineRule="auto"/>
        <w:ind w:left="1800"/>
        <w:rPr>
          <w:rFonts w:ascii="Times New Roman" w:hAnsi="Times New Roman" w:cs="Times New Roman"/>
          <w:b/>
          <w:sz w:val="24"/>
          <w:szCs w:val="24"/>
        </w:rPr>
      </w:pPr>
      <w:r w:rsidRPr="0010543A">
        <w:rPr>
          <w:rFonts w:ascii="Times New Roman" w:hAnsi="Times New Roman" w:cs="Times New Roman"/>
          <w:b/>
          <w:sz w:val="24"/>
          <w:szCs w:val="24"/>
        </w:rPr>
        <w:t>Arsitektur Multi Tier</w:t>
      </w:r>
    </w:p>
    <w:p w:rsidR="0010543A" w:rsidRDefault="0010543A" w:rsidP="00892366">
      <w:pPr>
        <w:pStyle w:val="ListParagraph"/>
        <w:spacing w:line="360" w:lineRule="auto"/>
        <w:ind w:left="1800"/>
        <w:rPr>
          <w:rFonts w:ascii="Times New Roman" w:hAnsi="Times New Roman" w:cs="Times New Roman"/>
          <w:sz w:val="24"/>
          <w:szCs w:val="24"/>
        </w:rPr>
      </w:pPr>
    </w:p>
    <w:p w:rsidR="003D774D" w:rsidRPr="00421FAA" w:rsidRDefault="003D774D" w:rsidP="00892366">
      <w:pPr>
        <w:pStyle w:val="ListParagraph"/>
        <w:spacing w:line="360" w:lineRule="auto"/>
        <w:ind w:left="1800" w:firstLine="360"/>
        <w:jc w:val="both"/>
        <w:rPr>
          <w:rFonts w:ascii="Times New Roman" w:hAnsi="Times New Roman" w:cs="Times New Roman"/>
          <w:sz w:val="24"/>
          <w:szCs w:val="24"/>
        </w:rPr>
      </w:pPr>
      <w:r w:rsidRPr="003D774D">
        <w:rPr>
          <w:rFonts w:ascii="Times New Roman" w:hAnsi="Times New Roman" w:cs="Times New Roman"/>
          <w:sz w:val="24"/>
          <w:szCs w:val="24"/>
        </w:rPr>
        <w:t xml:space="preserve">Arsitektur Multi Tier adalah suatu metode yang sangat mirip dengan Three Tier. Bedanya, pada Multi Tier akan diperjelas bagian UI (User </w:t>
      </w:r>
      <w:r w:rsidR="00421FAA">
        <w:rPr>
          <w:rFonts w:ascii="Times New Roman" w:hAnsi="Times New Roman" w:cs="Times New Roman"/>
          <w:sz w:val="24"/>
          <w:szCs w:val="24"/>
        </w:rPr>
        <w:t>Interface) dan Data Processing.</w:t>
      </w:r>
      <w:r w:rsidRPr="00421FAA">
        <w:rPr>
          <w:rFonts w:ascii="Times New Roman" w:hAnsi="Times New Roman" w:cs="Times New Roman"/>
          <w:sz w:val="24"/>
          <w:szCs w:val="24"/>
        </w:rPr>
        <w:t>Yang membedakan arsitektur ini adalah dengan adanya Business Logic Server. Database Server dan Bussines Logic Server merupakan bagian dari Data Processing, sedangkan Application Server dan Client/Terminal merupakan bagian dari UI. Business Logic Server biasanya masih menggunakan bahasa pemrograman terdahulu, seperti COBOL. Karena sampai saat ini, bahasa pemrograman tersebut masih sangat mumpuni sebaga</w:t>
      </w:r>
      <w:r w:rsidR="00421FAA">
        <w:rPr>
          <w:rFonts w:ascii="Times New Roman" w:hAnsi="Times New Roman" w:cs="Times New Roman"/>
          <w:sz w:val="24"/>
          <w:szCs w:val="24"/>
        </w:rPr>
        <w:t xml:space="preserve">i business process. </w:t>
      </w:r>
      <w:r w:rsidRPr="00421FAA">
        <w:rPr>
          <w:rFonts w:ascii="Times New Roman" w:hAnsi="Times New Roman" w:cs="Times New Roman"/>
          <w:sz w:val="24"/>
          <w:szCs w:val="24"/>
        </w:rPr>
        <w:t xml:space="preserve">Multi-tier architecture menyuguhkan bentuk three – tier yang diperluas dalam model fisik yang terdistribusi. Application server dapat mengakses Application server yang lain untuk mendapat data dari Data server dan mensuplai servis ke client Application. </w:t>
      </w:r>
    </w:p>
    <w:p w:rsidR="003D774D" w:rsidRPr="003D774D" w:rsidRDefault="003D774D" w:rsidP="00892366">
      <w:pPr>
        <w:pStyle w:val="ListParagraph"/>
        <w:spacing w:line="360" w:lineRule="auto"/>
        <w:ind w:left="1800"/>
        <w:jc w:val="both"/>
        <w:rPr>
          <w:rFonts w:ascii="Times New Roman" w:hAnsi="Times New Roman" w:cs="Times New Roman"/>
          <w:sz w:val="24"/>
          <w:szCs w:val="24"/>
        </w:rPr>
      </w:pPr>
    </w:p>
    <w:p w:rsidR="003D774D" w:rsidRPr="00421FAA" w:rsidRDefault="003D774D" w:rsidP="00892366">
      <w:pPr>
        <w:pStyle w:val="ListParagraph"/>
        <w:spacing w:line="360" w:lineRule="auto"/>
        <w:ind w:left="1800"/>
        <w:jc w:val="both"/>
        <w:rPr>
          <w:rFonts w:ascii="Times New Roman" w:hAnsi="Times New Roman" w:cs="Times New Roman"/>
          <w:b/>
          <w:sz w:val="24"/>
          <w:szCs w:val="24"/>
        </w:rPr>
      </w:pPr>
      <w:r w:rsidRPr="00421FAA">
        <w:rPr>
          <w:rFonts w:ascii="Times New Roman" w:hAnsi="Times New Roman" w:cs="Times New Roman"/>
          <w:b/>
          <w:sz w:val="24"/>
          <w:szCs w:val="24"/>
        </w:rPr>
        <w:t xml:space="preserve">Kelebihan arsitektur Multi tier : </w:t>
      </w:r>
    </w:p>
    <w:p w:rsidR="003D774D" w:rsidRPr="003D774D" w:rsidRDefault="003D774D" w:rsidP="00892366">
      <w:pPr>
        <w:pStyle w:val="ListParagraph"/>
        <w:numPr>
          <w:ilvl w:val="0"/>
          <w:numId w:val="33"/>
        </w:numPr>
        <w:spacing w:line="360" w:lineRule="auto"/>
        <w:jc w:val="both"/>
        <w:rPr>
          <w:rFonts w:ascii="Times New Roman" w:hAnsi="Times New Roman" w:cs="Times New Roman"/>
          <w:sz w:val="24"/>
          <w:szCs w:val="24"/>
        </w:rPr>
      </w:pPr>
      <w:r w:rsidRPr="003D774D">
        <w:rPr>
          <w:rFonts w:ascii="Times New Roman" w:hAnsi="Times New Roman" w:cs="Times New Roman"/>
          <w:sz w:val="24"/>
          <w:szCs w:val="24"/>
        </w:rPr>
        <w:t xml:space="preserve">Dengan menggunakan aplikasi multi-tier database, maka logika aplikasi dapat dipusatkan pada middle-tier, sehingga memudahkan untuk melakukan control terhadap client-client yang mengakses middle server dengan mengatur seting pada dcomcnfg. </w:t>
      </w:r>
    </w:p>
    <w:p w:rsidR="003D774D" w:rsidRPr="003D774D" w:rsidRDefault="003D774D" w:rsidP="00892366">
      <w:pPr>
        <w:pStyle w:val="ListParagraph"/>
        <w:numPr>
          <w:ilvl w:val="0"/>
          <w:numId w:val="33"/>
        </w:numPr>
        <w:spacing w:line="360" w:lineRule="auto"/>
        <w:jc w:val="both"/>
        <w:rPr>
          <w:rFonts w:ascii="Times New Roman" w:hAnsi="Times New Roman" w:cs="Times New Roman"/>
          <w:sz w:val="24"/>
          <w:szCs w:val="24"/>
        </w:rPr>
      </w:pPr>
      <w:r w:rsidRPr="003D774D">
        <w:rPr>
          <w:rFonts w:ascii="Times New Roman" w:hAnsi="Times New Roman" w:cs="Times New Roman"/>
          <w:sz w:val="24"/>
          <w:szCs w:val="24"/>
        </w:rPr>
        <w:t xml:space="preserve">Dengan menggunakan aplikasi multi-tier, maka database driver seperti BDE/ODBC untuk mengakses database hanya perlu diinstal sekali pada middle server, tidak perlu pada masing-masing client. </w:t>
      </w:r>
    </w:p>
    <w:p w:rsidR="003D774D" w:rsidRPr="003D774D" w:rsidRDefault="003D774D" w:rsidP="00892366">
      <w:pPr>
        <w:pStyle w:val="ListParagraph"/>
        <w:numPr>
          <w:ilvl w:val="0"/>
          <w:numId w:val="33"/>
        </w:numPr>
        <w:spacing w:line="360" w:lineRule="auto"/>
        <w:jc w:val="both"/>
        <w:rPr>
          <w:rFonts w:ascii="Times New Roman" w:hAnsi="Times New Roman" w:cs="Times New Roman"/>
          <w:sz w:val="24"/>
          <w:szCs w:val="24"/>
        </w:rPr>
      </w:pPr>
      <w:r w:rsidRPr="003D774D">
        <w:rPr>
          <w:rFonts w:ascii="Times New Roman" w:hAnsi="Times New Roman" w:cs="Times New Roman"/>
          <w:sz w:val="24"/>
          <w:szCs w:val="24"/>
        </w:rPr>
        <w:t xml:space="preserve">Pada aplikasi multi-tier, logika bisnis pada middle-tier dapat digunakan lagi untuk mengembangkan aplikasi client lain,sehingga mengurangi besarnya program untuk mengembangkan aplikasi lain. </w:t>
      </w:r>
      <w:r w:rsidRPr="003D774D">
        <w:rPr>
          <w:rFonts w:ascii="Times New Roman" w:hAnsi="Times New Roman" w:cs="Times New Roman"/>
          <w:sz w:val="24"/>
          <w:szCs w:val="24"/>
        </w:rPr>
        <w:lastRenderedPageBreak/>
        <w:t xml:space="preserve">Selain itu meringankan beban pada tiap-tiap mesin karena program terdistribusi pada beberapa mesin. </w:t>
      </w:r>
    </w:p>
    <w:p w:rsidR="003D774D" w:rsidRPr="003D774D" w:rsidRDefault="003D774D" w:rsidP="00892366">
      <w:pPr>
        <w:pStyle w:val="ListParagraph"/>
        <w:numPr>
          <w:ilvl w:val="0"/>
          <w:numId w:val="33"/>
        </w:numPr>
        <w:spacing w:line="360" w:lineRule="auto"/>
        <w:jc w:val="both"/>
        <w:rPr>
          <w:rFonts w:ascii="Times New Roman" w:hAnsi="Times New Roman" w:cs="Times New Roman"/>
          <w:sz w:val="24"/>
          <w:szCs w:val="24"/>
        </w:rPr>
      </w:pPr>
      <w:r w:rsidRPr="003D774D">
        <w:rPr>
          <w:rFonts w:ascii="Times New Roman" w:hAnsi="Times New Roman" w:cs="Times New Roman"/>
          <w:sz w:val="24"/>
          <w:szCs w:val="24"/>
        </w:rPr>
        <w:t xml:space="preserve">Memerlukan adaptasi yang sangat luas ruang lingkupnya apabila terjadi perubahan sistem yang besar. </w:t>
      </w:r>
    </w:p>
    <w:p w:rsidR="003D774D" w:rsidRPr="003D774D" w:rsidRDefault="003D774D" w:rsidP="00892366">
      <w:pPr>
        <w:pStyle w:val="ListParagraph"/>
        <w:spacing w:line="360" w:lineRule="auto"/>
        <w:ind w:left="1800"/>
        <w:jc w:val="both"/>
        <w:rPr>
          <w:rFonts w:ascii="Times New Roman" w:hAnsi="Times New Roman" w:cs="Times New Roman"/>
          <w:sz w:val="24"/>
          <w:szCs w:val="24"/>
        </w:rPr>
      </w:pPr>
    </w:p>
    <w:p w:rsidR="00421FAA" w:rsidRPr="00421FAA" w:rsidRDefault="003D774D" w:rsidP="00892366">
      <w:pPr>
        <w:pStyle w:val="ListParagraph"/>
        <w:spacing w:line="360" w:lineRule="auto"/>
        <w:ind w:left="1800"/>
        <w:jc w:val="both"/>
        <w:rPr>
          <w:rFonts w:ascii="Times New Roman" w:hAnsi="Times New Roman" w:cs="Times New Roman"/>
          <w:b/>
          <w:sz w:val="24"/>
          <w:szCs w:val="24"/>
        </w:rPr>
      </w:pPr>
      <w:r w:rsidRPr="00421FAA">
        <w:rPr>
          <w:rFonts w:ascii="Times New Roman" w:hAnsi="Times New Roman" w:cs="Times New Roman"/>
          <w:b/>
          <w:sz w:val="24"/>
          <w:szCs w:val="24"/>
        </w:rPr>
        <w:t>Keku</w:t>
      </w:r>
      <w:r w:rsidR="00421FAA" w:rsidRPr="00421FAA">
        <w:rPr>
          <w:rFonts w:ascii="Times New Roman" w:hAnsi="Times New Roman" w:cs="Times New Roman"/>
          <w:b/>
          <w:sz w:val="24"/>
          <w:szCs w:val="24"/>
        </w:rPr>
        <w:t>rangan arsitektur Multi tier :</w:t>
      </w:r>
    </w:p>
    <w:p w:rsidR="003D774D" w:rsidRPr="003D774D" w:rsidRDefault="003D774D" w:rsidP="00892366">
      <w:pPr>
        <w:pStyle w:val="ListParagraph"/>
        <w:numPr>
          <w:ilvl w:val="0"/>
          <w:numId w:val="34"/>
        </w:numPr>
        <w:spacing w:line="360" w:lineRule="auto"/>
        <w:jc w:val="both"/>
        <w:rPr>
          <w:rFonts w:ascii="Times New Roman" w:hAnsi="Times New Roman" w:cs="Times New Roman"/>
          <w:sz w:val="24"/>
          <w:szCs w:val="24"/>
        </w:rPr>
      </w:pPr>
      <w:r w:rsidRPr="003D774D">
        <w:rPr>
          <w:rFonts w:ascii="Times New Roman" w:hAnsi="Times New Roman" w:cs="Times New Roman"/>
          <w:sz w:val="24"/>
          <w:szCs w:val="24"/>
        </w:rPr>
        <w:t xml:space="preserve">Program aplikasi tidak bisa mengquery langsung ke database server, tetapi harus memanggil prosedur-prosedur yang telah dibuat dan disimpan pada middle-tier. </w:t>
      </w:r>
    </w:p>
    <w:p w:rsidR="009A6833" w:rsidRPr="00052CD5" w:rsidRDefault="003D774D" w:rsidP="00892366">
      <w:pPr>
        <w:pStyle w:val="ListParagraph"/>
        <w:numPr>
          <w:ilvl w:val="0"/>
          <w:numId w:val="34"/>
        </w:numPr>
        <w:spacing w:line="360" w:lineRule="auto"/>
        <w:jc w:val="both"/>
        <w:rPr>
          <w:rFonts w:ascii="Times New Roman" w:hAnsi="Times New Roman" w:cs="Times New Roman"/>
          <w:sz w:val="24"/>
          <w:szCs w:val="24"/>
        </w:rPr>
      </w:pPr>
      <w:r w:rsidRPr="003D774D">
        <w:rPr>
          <w:rFonts w:ascii="Times New Roman" w:hAnsi="Times New Roman" w:cs="Times New Roman"/>
          <w:sz w:val="24"/>
          <w:szCs w:val="24"/>
        </w:rPr>
        <w:t xml:space="preserve">Lebih mahal </w:t>
      </w:r>
    </w:p>
    <w:p w:rsidR="00BF1EDB" w:rsidRDefault="00BF1EDB" w:rsidP="00892366">
      <w:pPr>
        <w:pStyle w:val="Heading1"/>
        <w:numPr>
          <w:ilvl w:val="0"/>
          <w:numId w:val="27"/>
        </w:numPr>
        <w:spacing w:line="360" w:lineRule="auto"/>
        <w:ind w:left="450" w:hanging="450"/>
      </w:pPr>
      <w:bookmarkStart w:id="14" w:name="_Toc416817385"/>
      <w:r w:rsidRPr="00D546F7">
        <w:t>Metode Penelitian</w:t>
      </w:r>
      <w:bookmarkEnd w:id="14"/>
    </w:p>
    <w:p w:rsidR="00757228" w:rsidRPr="003E3F50" w:rsidRDefault="003E3F50" w:rsidP="00892366">
      <w:pPr>
        <w:spacing w:line="360" w:lineRule="auto"/>
        <w:ind w:left="360"/>
        <w:rPr>
          <w:rFonts w:ascii="Times New Roman" w:hAnsi="Times New Roman" w:cs="Times New Roman"/>
          <w:sz w:val="24"/>
          <w:szCs w:val="24"/>
        </w:rPr>
      </w:pPr>
      <w:r>
        <w:rPr>
          <w:rFonts w:ascii="Times New Roman" w:hAnsi="Times New Roman" w:cs="Times New Roman"/>
          <w:sz w:val="24"/>
          <w:szCs w:val="24"/>
        </w:rPr>
        <w:t>Penelitian yang dilakukan, diselesaikan melalui tahapan penelitian yang terbagi dalam empat tahapan, yaitu (1) Analisi Kebutuhan</w:t>
      </w:r>
      <w:r w:rsidR="00CE095B">
        <w:rPr>
          <w:rFonts w:ascii="Times New Roman" w:hAnsi="Times New Roman" w:cs="Times New Roman"/>
          <w:sz w:val="24"/>
          <w:szCs w:val="24"/>
        </w:rPr>
        <w:t xml:space="preserve"> Prototyping</w:t>
      </w:r>
      <w:r>
        <w:rPr>
          <w:rFonts w:ascii="Times New Roman" w:hAnsi="Times New Roman" w:cs="Times New Roman"/>
          <w:sz w:val="24"/>
          <w:szCs w:val="24"/>
        </w:rPr>
        <w:t xml:space="preserve">, (2) </w:t>
      </w:r>
      <w:r w:rsidR="00CE095B">
        <w:rPr>
          <w:rFonts w:ascii="Times New Roman" w:hAnsi="Times New Roman" w:cs="Times New Roman"/>
          <w:sz w:val="24"/>
          <w:szCs w:val="24"/>
        </w:rPr>
        <w:t xml:space="preserve">Membangun Prototyping, (3) Evaluasi Prototyping </w:t>
      </w:r>
      <w:r>
        <w:rPr>
          <w:rFonts w:ascii="Times New Roman" w:hAnsi="Times New Roman" w:cs="Times New Roman"/>
          <w:sz w:val="24"/>
          <w:szCs w:val="24"/>
        </w:rPr>
        <w:t xml:space="preserve"> (4) Implementasi dan pengujian sistem.</w:t>
      </w:r>
    </w:p>
    <w:p w:rsidR="00AA2591" w:rsidRPr="00AA2591" w:rsidRDefault="007A72E1" w:rsidP="00892366">
      <w:pPr>
        <w:pStyle w:val="Heading3"/>
        <w:numPr>
          <w:ilvl w:val="1"/>
          <w:numId w:val="40"/>
        </w:numPr>
        <w:spacing w:line="360" w:lineRule="auto"/>
        <w:ind w:left="900" w:hanging="540"/>
      </w:pPr>
      <w:bookmarkStart w:id="15" w:name="_Toc416817386"/>
      <w:r>
        <w:t>Metodelogi Penelitia</w:t>
      </w:r>
      <w:r w:rsidR="00CE095B">
        <w:t>n</w:t>
      </w:r>
      <w:bookmarkEnd w:id="15"/>
    </w:p>
    <w:p w:rsidR="00E752F6" w:rsidRPr="00E752F6" w:rsidRDefault="00E752F6" w:rsidP="00892366">
      <w:pPr>
        <w:pStyle w:val="ListParagraph"/>
        <w:spacing w:line="360" w:lineRule="auto"/>
        <w:ind w:left="360" w:firstLine="630"/>
        <w:jc w:val="both"/>
        <w:rPr>
          <w:rFonts w:ascii="Times New Roman" w:hAnsi="Times New Roman" w:cs="Times New Roman"/>
          <w:sz w:val="24"/>
          <w:szCs w:val="24"/>
        </w:rPr>
      </w:pPr>
      <w:r w:rsidRPr="00E752F6">
        <w:rPr>
          <w:rFonts w:ascii="Times New Roman" w:hAnsi="Times New Roman" w:cs="Times New Roman"/>
          <w:sz w:val="24"/>
          <w:szCs w:val="24"/>
        </w:rPr>
        <w:t xml:space="preserve">Desain  penelitian  yang  digunakan  adalah  dengan  desain  penelitian </w:t>
      </w:r>
      <w:r w:rsidR="00D8446D">
        <w:rPr>
          <w:rFonts w:ascii="Times New Roman" w:hAnsi="Times New Roman" w:cs="Times New Roman"/>
          <w:sz w:val="24"/>
          <w:szCs w:val="24"/>
        </w:rPr>
        <w:t>prototyping</w:t>
      </w:r>
      <w:r w:rsidRPr="00E752F6">
        <w:rPr>
          <w:rFonts w:ascii="Times New Roman" w:hAnsi="Times New Roman" w:cs="Times New Roman"/>
          <w:sz w:val="24"/>
          <w:szCs w:val="24"/>
        </w:rPr>
        <w:t>.  Metode  ini  dipilih  dikare</w:t>
      </w:r>
      <w:r w:rsidR="00D8446D">
        <w:rPr>
          <w:rFonts w:ascii="Times New Roman" w:hAnsi="Times New Roman" w:cs="Times New Roman"/>
          <w:sz w:val="24"/>
          <w:szCs w:val="24"/>
        </w:rPr>
        <w:t xml:space="preserve">nakan  perlunya  evaluasi  akan </w:t>
      </w:r>
      <w:r w:rsidRPr="00E752F6">
        <w:rPr>
          <w:rFonts w:ascii="Times New Roman" w:hAnsi="Times New Roman" w:cs="Times New Roman"/>
          <w:sz w:val="24"/>
          <w:szCs w:val="24"/>
        </w:rPr>
        <w:t xml:space="preserve"> kecepatan</w:t>
      </w:r>
      <w:r w:rsidR="00472B46">
        <w:rPr>
          <w:rFonts w:ascii="Times New Roman" w:hAnsi="Times New Roman" w:cs="Times New Roman"/>
          <w:sz w:val="24"/>
          <w:szCs w:val="24"/>
        </w:rPr>
        <w:t xml:space="preserve"> respone server terhadap request dari client</w:t>
      </w:r>
      <w:r w:rsidRPr="00E752F6">
        <w:rPr>
          <w:rFonts w:ascii="Times New Roman" w:hAnsi="Times New Roman" w:cs="Times New Roman"/>
          <w:sz w:val="24"/>
          <w:szCs w:val="24"/>
        </w:rPr>
        <w:t>,</w:t>
      </w:r>
      <w:r w:rsidR="00C53C50">
        <w:rPr>
          <w:rFonts w:ascii="Times New Roman" w:hAnsi="Times New Roman" w:cs="Times New Roman"/>
          <w:sz w:val="24"/>
          <w:szCs w:val="24"/>
        </w:rPr>
        <w:t xml:space="preserve"> kecepatan dari koneksinya atau transfer ratenya dan database yang akan dibuat,</w:t>
      </w:r>
      <w:r w:rsidRPr="00E752F6">
        <w:rPr>
          <w:rFonts w:ascii="Times New Roman" w:hAnsi="Times New Roman" w:cs="Times New Roman"/>
          <w:sz w:val="24"/>
          <w:szCs w:val="24"/>
        </w:rPr>
        <w:t xml:space="preserve"> </w:t>
      </w:r>
      <w:r w:rsidR="00472B46">
        <w:rPr>
          <w:rFonts w:ascii="Times New Roman" w:hAnsi="Times New Roman" w:cs="Times New Roman"/>
          <w:sz w:val="24"/>
          <w:szCs w:val="24"/>
        </w:rPr>
        <w:t xml:space="preserve">Sehingga </w:t>
      </w:r>
      <w:r w:rsidRPr="00E752F6">
        <w:rPr>
          <w:rFonts w:ascii="Times New Roman" w:hAnsi="Times New Roman" w:cs="Times New Roman"/>
          <w:sz w:val="24"/>
          <w:szCs w:val="24"/>
        </w:rPr>
        <w:t>didapatkan hasil  yang optimal  yang  akan digunakan sebagai data analisis.</w:t>
      </w:r>
    </w:p>
    <w:p w:rsidR="006925CC" w:rsidRDefault="007A72E1" w:rsidP="00892366">
      <w:pPr>
        <w:pStyle w:val="Heading3"/>
        <w:numPr>
          <w:ilvl w:val="1"/>
          <w:numId w:val="40"/>
        </w:numPr>
        <w:spacing w:line="360" w:lineRule="auto"/>
        <w:ind w:left="900" w:hanging="540"/>
      </w:pPr>
      <w:bookmarkStart w:id="16" w:name="_Toc416817387"/>
      <w:r>
        <w:t>Analisis Kebutuhan</w:t>
      </w:r>
      <w:r w:rsidR="00705048">
        <w:t xml:space="preserve"> Prototyping</w:t>
      </w:r>
      <w:bookmarkEnd w:id="16"/>
    </w:p>
    <w:p w:rsidR="004678DF" w:rsidRPr="00564DEA" w:rsidRDefault="004678DF" w:rsidP="00564DEA">
      <w:pPr>
        <w:spacing w:line="360" w:lineRule="auto"/>
        <w:ind w:left="900" w:firstLine="540"/>
        <w:jc w:val="both"/>
        <w:rPr>
          <w:rFonts w:ascii="Times New Roman" w:hAnsi="Times New Roman" w:cs="Times New Roman"/>
          <w:sz w:val="24"/>
          <w:szCs w:val="24"/>
        </w:rPr>
      </w:pPr>
      <w:r w:rsidRPr="00564DEA">
        <w:rPr>
          <w:rFonts w:ascii="Times New Roman" w:hAnsi="Times New Roman" w:cs="Times New Roman"/>
          <w:sz w:val="24"/>
          <w:szCs w:val="24"/>
        </w:rPr>
        <w:t xml:space="preserve">Pada sistem ini </w:t>
      </w:r>
      <w:r w:rsidR="00B4087B" w:rsidRPr="00564DEA">
        <w:rPr>
          <w:rFonts w:ascii="Times New Roman" w:hAnsi="Times New Roman" w:cs="Times New Roman"/>
          <w:sz w:val="24"/>
          <w:szCs w:val="24"/>
        </w:rPr>
        <w:t xml:space="preserve">yang diusulkan adalah menggunakan database  sebagai server, dimana selain itu ada aplikasi server yang berfungsi sebagai </w:t>
      </w:r>
      <w:r w:rsidR="003E1FD9" w:rsidRPr="00564DEA">
        <w:rPr>
          <w:rFonts w:ascii="Times New Roman" w:hAnsi="Times New Roman" w:cs="Times New Roman"/>
          <w:sz w:val="24"/>
          <w:szCs w:val="24"/>
        </w:rPr>
        <w:t xml:space="preserve"> ORB (Object Request Broker) yang dapat diakses dengan Remote Procedure Call (RPC).</w:t>
      </w:r>
    </w:p>
    <w:p w:rsidR="003E1FD9" w:rsidRPr="00564DEA" w:rsidRDefault="003E1FD9" w:rsidP="00564DEA">
      <w:pPr>
        <w:spacing w:line="360" w:lineRule="auto"/>
        <w:ind w:left="900" w:firstLine="540"/>
        <w:jc w:val="both"/>
        <w:rPr>
          <w:rFonts w:ascii="Times New Roman" w:hAnsi="Times New Roman" w:cs="Times New Roman"/>
          <w:sz w:val="24"/>
          <w:szCs w:val="24"/>
        </w:rPr>
      </w:pPr>
      <w:r w:rsidRPr="00564DEA">
        <w:rPr>
          <w:rFonts w:ascii="Times New Roman" w:hAnsi="Times New Roman" w:cs="Times New Roman"/>
          <w:sz w:val="24"/>
          <w:szCs w:val="24"/>
        </w:rPr>
        <w:t xml:space="preserve">Kebutuhan yang diperlukan dalam sistem ini </w:t>
      </w:r>
      <w:r w:rsidR="00564DEA" w:rsidRPr="00564DEA">
        <w:rPr>
          <w:rFonts w:ascii="Times New Roman" w:hAnsi="Times New Roman" w:cs="Times New Roman"/>
          <w:sz w:val="24"/>
          <w:szCs w:val="24"/>
        </w:rPr>
        <w:t>jaraknya antara kantor pusat dan cabang yang sangat jauh, sehingga membutuhkan koneksi yang bagus.</w:t>
      </w:r>
    </w:p>
    <w:p w:rsidR="007A72E1" w:rsidRDefault="00705048" w:rsidP="00892366">
      <w:pPr>
        <w:pStyle w:val="Heading3"/>
        <w:numPr>
          <w:ilvl w:val="1"/>
          <w:numId w:val="40"/>
        </w:numPr>
        <w:spacing w:line="360" w:lineRule="auto"/>
        <w:ind w:left="900" w:hanging="540"/>
      </w:pPr>
      <w:bookmarkStart w:id="17" w:name="_Toc416817388"/>
      <w:r>
        <w:lastRenderedPageBreak/>
        <w:t>Membangun Prototyping</w:t>
      </w:r>
      <w:bookmarkEnd w:id="17"/>
    </w:p>
    <w:p w:rsidR="00934D2A" w:rsidRPr="00934D2A" w:rsidRDefault="00414B61" w:rsidP="0003277A">
      <w:pPr>
        <w:spacing w:line="360" w:lineRule="auto"/>
        <w:ind w:left="900" w:firstLine="540"/>
        <w:jc w:val="both"/>
        <w:rPr>
          <w:rFonts w:ascii="Times New Roman" w:hAnsi="Times New Roman" w:cs="Times New Roman"/>
          <w:sz w:val="24"/>
          <w:szCs w:val="24"/>
        </w:rPr>
      </w:pPr>
      <w:r w:rsidRPr="00934D2A">
        <w:rPr>
          <w:rFonts w:ascii="Times New Roman" w:hAnsi="Times New Roman" w:cs="Times New Roman"/>
          <w:sz w:val="24"/>
          <w:szCs w:val="24"/>
        </w:rPr>
        <w:t>Pada  tahapan  ini,  perancangan  alur  kerja  sistem  akan  dibangun  menggunakan flowchart dan workflow untuk mempermudah perancangan sistem</w:t>
      </w:r>
      <w:r w:rsidR="00934D2A" w:rsidRPr="00934D2A">
        <w:rPr>
          <w:rFonts w:ascii="Times New Roman" w:hAnsi="Times New Roman" w:cs="Times New Roman"/>
          <w:sz w:val="24"/>
          <w:szCs w:val="24"/>
        </w:rPr>
        <w:t xml:space="preserve"> dengan membuat skema aliran input, proses, dan output dengan simbol – simbol yang sederhana dan mudah dimengerti, selain itu dapat digunakan untuk dokumentasi suatu sistem karena merupakan media komunikasi yang baik.</w:t>
      </w:r>
    </w:p>
    <w:p w:rsidR="007437F7" w:rsidRPr="00414B61" w:rsidRDefault="00141134" w:rsidP="0003277A">
      <w:pPr>
        <w:spacing w:line="360" w:lineRule="auto"/>
        <w:ind w:left="900" w:firstLine="630"/>
        <w:jc w:val="both"/>
        <w:rPr>
          <w:rFonts w:ascii="Times New Roman" w:hAnsi="Times New Roman" w:cs="Times New Roman"/>
          <w:sz w:val="24"/>
          <w:szCs w:val="24"/>
        </w:rPr>
      </w:pPr>
      <w:r>
        <w:rPr>
          <w:rFonts w:ascii="Times New Roman" w:hAnsi="Times New Roman" w:cs="Times New Roman"/>
          <w:sz w:val="24"/>
          <w:szCs w:val="24"/>
        </w:rPr>
        <w:t>.</w:t>
      </w:r>
      <w:r w:rsidR="00414B61" w:rsidRPr="00414B61">
        <w:rPr>
          <w:rFonts w:ascii="Times New Roman" w:hAnsi="Times New Roman" w:cs="Times New Roman"/>
          <w:sz w:val="24"/>
          <w:szCs w:val="24"/>
        </w:rPr>
        <w:t>Pengguna</w:t>
      </w:r>
      <w:r w:rsidR="00414B61">
        <w:rPr>
          <w:rFonts w:ascii="Times New Roman" w:hAnsi="Times New Roman" w:cs="Times New Roman"/>
          <w:sz w:val="24"/>
          <w:szCs w:val="24"/>
        </w:rPr>
        <w:t xml:space="preserve"> didalam sistem ini adalah </w:t>
      </w:r>
      <w:r>
        <w:rPr>
          <w:rFonts w:ascii="Times New Roman" w:hAnsi="Times New Roman" w:cs="Times New Roman"/>
          <w:sz w:val="24"/>
          <w:szCs w:val="24"/>
        </w:rPr>
        <w:t>PMI Kabupaten yang berada diwilayah kerja PMI Provinsi Bali dimana setiap bulannya PMI kabupaten mengirimkan laporan kepada PMI Provinsi dan memudahkan nantinya dalam mensharingkan informasi terkait kebencanaan dan koordinasi antar PMI Kabupaten dan Provinsi untuk memudahkan pengambilan keputusan dengan cepat.</w:t>
      </w:r>
    </w:p>
    <w:p w:rsidR="00E752F6" w:rsidRDefault="00705048" w:rsidP="00892366">
      <w:pPr>
        <w:pStyle w:val="Heading3"/>
        <w:numPr>
          <w:ilvl w:val="1"/>
          <w:numId w:val="40"/>
        </w:numPr>
        <w:spacing w:line="360" w:lineRule="auto"/>
        <w:ind w:left="900" w:hanging="540"/>
      </w:pPr>
      <w:bookmarkStart w:id="18" w:name="_Toc416817389"/>
      <w:r>
        <w:t>Evaluasi Prototyping</w:t>
      </w:r>
      <w:bookmarkEnd w:id="18"/>
    </w:p>
    <w:p w:rsidR="00CE095B" w:rsidRPr="00564DEA" w:rsidRDefault="00564DEA" w:rsidP="00564DEA">
      <w:pPr>
        <w:spacing w:line="360" w:lineRule="auto"/>
        <w:ind w:left="900" w:firstLine="540"/>
        <w:jc w:val="both"/>
        <w:rPr>
          <w:rFonts w:ascii="Times New Roman" w:hAnsi="Times New Roman" w:cs="Times New Roman"/>
          <w:sz w:val="24"/>
          <w:szCs w:val="24"/>
        </w:rPr>
      </w:pPr>
      <w:r w:rsidRPr="00564DEA">
        <w:rPr>
          <w:rFonts w:ascii="Times New Roman" w:hAnsi="Times New Roman" w:cs="Times New Roman"/>
          <w:sz w:val="24"/>
          <w:szCs w:val="24"/>
        </w:rPr>
        <w:t>Evaluasi ini dilakukan untuk mengetahui apakah system yang diminta sudah sesuai dan memenuhi kreteria yang diminta, jika belum maka akan diulangi lagi ketahap yang pertama hingga system ini benar-benar sesuai dengan permintaan.</w:t>
      </w:r>
    </w:p>
    <w:p w:rsidR="00705048" w:rsidRPr="00141134" w:rsidRDefault="00705048" w:rsidP="00C3686C">
      <w:pPr>
        <w:pStyle w:val="Heading3"/>
        <w:numPr>
          <w:ilvl w:val="1"/>
          <w:numId w:val="40"/>
        </w:numPr>
        <w:ind w:left="900" w:hanging="540"/>
      </w:pPr>
      <w:bookmarkStart w:id="19" w:name="_Toc416817390"/>
      <w:r w:rsidRPr="00705048">
        <w:t>Pengkodean System</w:t>
      </w:r>
      <w:bookmarkEnd w:id="19"/>
    </w:p>
    <w:p w:rsidR="00141134" w:rsidRPr="00141134" w:rsidRDefault="00141134" w:rsidP="00141134">
      <w:pPr>
        <w:pStyle w:val="ListParagraph"/>
        <w:rPr>
          <w:rFonts w:ascii="Times New Roman" w:hAnsi="Times New Roman" w:cs="Times New Roman"/>
          <w:sz w:val="24"/>
          <w:szCs w:val="24"/>
        </w:rPr>
      </w:pPr>
    </w:p>
    <w:p w:rsidR="00C3686C" w:rsidRPr="00C3686C" w:rsidRDefault="00141134" w:rsidP="00C3686C">
      <w:pPr>
        <w:pStyle w:val="ListParagraph"/>
        <w:spacing w:line="360" w:lineRule="auto"/>
        <w:ind w:left="900" w:firstLine="540"/>
        <w:jc w:val="both"/>
        <w:rPr>
          <w:rFonts w:ascii="Times New Roman" w:hAnsi="Times New Roman" w:cs="Times New Roman"/>
          <w:sz w:val="24"/>
          <w:szCs w:val="24"/>
        </w:rPr>
      </w:pPr>
      <w:r w:rsidRPr="00141134">
        <w:rPr>
          <w:rFonts w:ascii="Times New Roman" w:hAnsi="Times New Roman" w:cs="Times New Roman"/>
          <w:sz w:val="24"/>
          <w:szCs w:val="24"/>
        </w:rPr>
        <w:t>Dalam tahap ini prototyping yang sudah di sepakati diterjemahkan ke dalam bahasa pemrograman yang sesuai.</w:t>
      </w:r>
      <w:r w:rsidR="0093458A">
        <w:rPr>
          <w:rFonts w:ascii="Times New Roman" w:hAnsi="Times New Roman" w:cs="Times New Roman"/>
          <w:sz w:val="24"/>
          <w:szCs w:val="24"/>
        </w:rPr>
        <w:t xml:space="preserve"> Dimana untuk membangun sebuah </w:t>
      </w:r>
      <w:r w:rsidR="00BD2CA0">
        <w:rPr>
          <w:rFonts w:ascii="Times New Roman" w:hAnsi="Times New Roman" w:cs="Times New Roman"/>
          <w:sz w:val="24"/>
          <w:szCs w:val="24"/>
        </w:rPr>
        <w:t>database menggunakan Microsoft SQL Server sebagai management database, visual basic</w:t>
      </w:r>
      <w:r w:rsidR="004678DF">
        <w:rPr>
          <w:rFonts w:ascii="Times New Roman" w:hAnsi="Times New Roman" w:cs="Times New Roman"/>
          <w:sz w:val="24"/>
          <w:szCs w:val="24"/>
        </w:rPr>
        <w:t>, java maupun socket.</w:t>
      </w:r>
    </w:p>
    <w:p w:rsidR="00705048" w:rsidRPr="00141134" w:rsidRDefault="00705048" w:rsidP="00C3686C">
      <w:pPr>
        <w:pStyle w:val="Heading3"/>
        <w:numPr>
          <w:ilvl w:val="1"/>
          <w:numId w:val="40"/>
        </w:numPr>
        <w:ind w:left="900" w:hanging="540"/>
      </w:pPr>
      <w:bookmarkStart w:id="20" w:name="_Toc416817391"/>
      <w:r w:rsidRPr="00705048">
        <w:t>Menguji System</w:t>
      </w:r>
      <w:bookmarkEnd w:id="20"/>
    </w:p>
    <w:p w:rsidR="00141134" w:rsidRPr="00896854" w:rsidRDefault="00FA140D" w:rsidP="00FA140D">
      <w:pPr>
        <w:spacing w:line="360" w:lineRule="auto"/>
        <w:ind w:left="900" w:firstLine="540"/>
        <w:jc w:val="both"/>
        <w:rPr>
          <w:rFonts w:ascii="Times New Roman" w:hAnsi="Times New Roman" w:cs="Times New Roman"/>
          <w:sz w:val="24"/>
          <w:szCs w:val="24"/>
        </w:rPr>
      </w:pPr>
      <w:r>
        <w:rPr>
          <w:rFonts w:ascii="Times New Roman" w:hAnsi="Times New Roman" w:cs="Times New Roman"/>
          <w:sz w:val="24"/>
          <w:szCs w:val="24"/>
        </w:rPr>
        <w:t>Pada Tahap ini Pengujian system dilakukan menggunakan Pengujian Black Box. P</w:t>
      </w:r>
      <w:r w:rsidR="00141134" w:rsidRPr="00896854">
        <w:rPr>
          <w:rFonts w:ascii="Times New Roman" w:hAnsi="Times New Roman" w:cs="Times New Roman"/>
          <w:sz w:val="24"/>
          <w:szCs w:val="24"/>
        </w:rPr>
        <w:t>enguj</w:t>
      </w:r>
      <w:r w:rsidR="00141134">
        <w:rPr>
          <w:rFonts w:ascii="Times New Roman" w:hAnsi="Times New Roman" w:cs="Times New Roman"/>
          <w:sz w:val="24"/>
          <w:szCs w:val="24"/>
        </w:rPr>
        <w:t xml:space="preserve">ian black box </w:t>
      </w:r>
      <w:r w:rsidR="00141134" w:rsidRPr="00896854">
        <w:rPr>
          <w:rFonts w:ascii="Times New Roman" w:hAnsi="Times New Roman" w:cs="Times New Roman"/>
          <w:sz w:val="24"/>
          <w:szCs w:val="24"/>
        </w:rPr>
        <w:t>berfokus pada persyaratan fungsional perangkat lunak yang perekayasa pe</w:t>
      </w:r>
      <w:r w:rsidR="00141134">
        <w:rPr>
          <w:rFonts w:ascii="Times New Roman" w:hAnsi="Times New Roman" w:cs="Times New Roman"/>
          <w:sz w:val="24"/>
          <w:szCs w:val="24"/>
        </w:rPr>
        <w:t xml:space="preserve">rangkat lunak untuk memperoleh </w:t>
      </w:r>
      <w:r w:rsidR="00141134" w:rsidRPr="00896854">
        <w:rPr>
          <w:rFonts w:ascii="Times New Roman" w:hAnsi="Times New Roman" w:cs="Times New Roman"/>
          <w:sz w:val="24"/>
          <w:szCs w:val="24"/>
        </w:rPr>
        <w:t>set  kondisi  input  yang  sepenuhnya  akan  melaksa</w:t>
      </w:r>
      <w:r w:rsidR="00141134">
        <w:rPr>
          <w:rFonts w:ascii="Times New Roman" w:hAnsi="Times New Roman" w:cs="Times New Roman"/>
          <w:sz w:val="24"/>
          <w:szCs w:val="24"/>
        </w:rPr>
        <w:t xml:space="preserve">nakan  persyaratan  fungsional </w:t>
      </w:r>
      <w:r w:rsidR="00141134" w:rsidRPr="00896854">
        <w:rPr>
          <w:rFonts w:ascii="Times New Roman" w:hAnsi="Times New Roman" w:cs="Times New Roman"/>
          <w:sz w:val="24"/>
          <w:szCs w:val="24"/>
        </w:rPr>
        <w:t>untuk  sebuah  program.  Pengujian  black  b</w:t>
      </w:r>
      <w:r w:rsidR="00141134">
        <w:rPr>
          <w:rFonts w:ascii="Times New Roman" w:hAnsi="Times New Roman" w:cs="Times New Roman"/>
          <w:sz w:val="24"/>
          <w:szCs w:val="24"/>
        </w:rPr>
        <w:t xml:space="preserve">ox  berusaha  untuk  menemukan </w:t>
      </w:r>
      <w:r w:rsidR="00141134" w:rsidRPr="00896854">
        <w:rPr>
          <w:rFonts w:ascii="Times New Roman" w:hAnsi="Times New Roman" w:cs="Times New Roman"/>
          <w:sz w:val="24"/>
          <w:szCs w:val="24"/>
        </w:rPr>
        <w:t>kesalahan dalam kategori berikut:</w:t>
      </w:r>
    </w:p>
    <w:p w:rsidR="00141134" w:rsidRDefault="00141134" w:rsidP="00FA140D">
      <w:pPr>
        <w:pStyle w:val="ListParagraph"/>
        <w:numPr>
          <w:ilvl w:val="0"/>
          <w:numId w:val="22"/>
        </w:numPr>
        <w:spacing w:line="360" w:lineRule="auto"/>
        <w:ind w:left="1260"/>
        <w:jc w:val="both"/>
        <w:rPr>
          <w:rFonts w:ascii="Times New Roman" w:hAnsi="Times New Roman" w:cs="Times New Roman"/>
          <w:sz w:val="24"/>
          <w:szCs w:val="24"/>
        </w:rPr>
      </w:pPr>
      <w:r w:rsidRPr="00896854">
        <w:rPr>
          <w:rFonts w:ascii="Times New Roman" w:hAnsi="Times New Roman" w:cs="Times New Roman"/>
          <w:sz w:val="24"/>
          <w:szCs w:val="24"/>
        </w:rPr>
        <w:t>Fungsi yang tidak benar atau fungsi yang hilang</w:t>
      </w:r>
    </w:p>
    <w:p w:rsidR="00141134" w:rsidRDefault="00141134" w:rsidP="00FA140D">
      <w:pPr>
        <w:pStyle w:val="ListParagraph"/>
        <w:numPr>
          <w:ilvl w:val="0"/>
          <w:numId w:val="22"/>
        </w:numPr>
        <w:spacing w:line="360" w:lineRule="auto"/>
        <w:ind w:left="1260"/>
        <w:jc w:val="both"/>
        <w:rPr>
          <w:rFonts w:ascii="Times New Roman" w:hAnsi="Times New Roman" w:cs="Times New Roman"/>
          <w:sz w:val="24"/>
          <w:szCs w:val="24"/>
        </w:rPr>
      </w:pPr>
      <w:r w:rsidRPr="00896854">
        <w:rPr>
          <w:rFonts w:ascii="Times New Roman" w:hAnsi="Times New Roman" w:cs="Times New Roman"/>
          <w:sz w:val="24"/>
          <w:szCs w:val="24"/>
        </w:rPr>
        <w:t>Kesalahan antarmuka</w:t>
      </w:r>
    </w:p>
    <w:p w:rsidR="00141134" w:rsidRDefault="00141134" w:rsidP="00FA140D">
      <w:pPr>
        <w:pStyle w:val="ListParagraph"/>
        <w:numPr>
          <w:ilvl w:val="0"/>
          <w:numId w:val="22"/>
        </w:numPr>
        <w:spacing w:line="360" w:lineRule="auto"/>
        <w:ind w:left="1260"/>
        <w:jc w:val="both"/>
        <w:rPr>
          <w:rFonts w:ascii="Times New Roman" w:hAnsi="Times New Roman" w:cs="Times New Roman"/>
          <w:sz w:val="24"/>
          <w:szCs w:val="24"/>
        </w:rPr>
      </w:pPr>
      <w:r w:rsidRPr="00896854">
        <w:rPr>
          <w:rFonts w:ascii="Times New Roman" w:hAnsi="Times New Roman" w:cs="Times New Roman"/>
          <w:sz w:val="24"/>
          <w:szCs w:val="24"/>
        </w:rPr>
        <w:lastRenderedPageBreak/>
        <w:t>Kesalahan dalam struktur data atau akses database eksternal</w:t>
      </w:r>
    </w:p>
    <w:p w:rsidR="00141134" w:rsidRDefault="00141134" w:rsidP="00FA140D">
      <w:pPr>
        <w:pStyle w:val="ListParagraph"/>
        <w:numPr>
          <w:ilvl w:val="0"/>
          <w:numId w:val="22"/>
        </w:numPr>
        <w:spacing w:line="360" w:lineRule="auto"/>
        <w:ind w:left="1260"/>
        <w:jc w:val="both"/>
        <w:rPr>
          <w:rFonts w:ascii="Times New Roman" w:hAnsi="Times New Roman" w:cs="Times New Roman"/>
          <w:sz w:val="24"/>
          <w:szCs w:val="24"/>
        </w:rPr>
      </w:pPr>
      <w:r w:rsidRPr="00896854">
        <w:rPr>
          <w:rFonts w:ascii="Times New Roman" w:hAnsi="Times New Roman" w:cs="Times New Roman"/>
          <w:sz w:val="24"/>
          <w:szCs w:val="24"/>
        </w:rPr>
        <w:t>Kesalahan perilaku (behavior) atau kesalahan kinerja</w:t>
      </w:r>
    </w:p>
    <w:p w:rsidR="00141134" w:rsidRPr="00896854" w:rsidRDefault="00141134" w:rsidP="00FA140D">
      <w:pPr>
        <w:pStyle w:val="ListParagraph"/>
        <w:numPr>
          <w:ilvl w:val="0"/>
          <w:numId w:val="22"/>
        </w:numPr>
        <w:spacing w:line="360" w:lineRule="auto"/>
        <w:ind w:left="1260"/>
        <w:jc w:val="both"/>
        <w:rPr>
          <w:rFonts w:ascii="Times New Roman" w:hAnsi="Times New Roman" w:cs="Times New Roman"/>
          <w:sz w:val="24"/>
          <w:szCs w:val="24"/>
        </w:rPr>
      </w:pPr>
      <w:r w:rsidRPr="00896854">
        <w:rPr>
          <w:rFonts w:ascii="Times New Roman" w:hAnsi="Times New Roman" w:cs="Times New Roman"/>
          <w:sz w:val="24"/>
          <w:szCs w:val="24"/>
        </w:rPr>
        <w:t>Inisialisasi dan pemutusan kesalahan</w:t>
      </w:r>
    </w:p>
    <w:p w:rsidR="00141134" w:rsidRPr="00401CFF" w:rsidRDefault="00141134" w:rsidP="00FA140D">
      <w:pPr>
        <w:spacing w:line="360" w:lineRule="auto"/>
        <w:ind w:left="900"/>
        <w:jc w:val="both"/>
        <w:rPr>
          <w:rFonts w:ascii="Times New Roman" w:hAnsi="Times New Roman" w:cs="Times New Roman"/>
          <w:sz w:val="24"/>
          <w:szCs w:val="24"/>
        </w:rPr>
      </w:pPr>
      <w:r w:rsidRPr="00896854">
        <w:rPr>
          <w:rFonts w:ascii="Times New Roman" w:hAnsi="Times New Roman" w:cs="Times New Roman"/>
          <w:sz w:val="24"/>
          <w:szCs w:val="24"/>
        </w:rPr>
        <w:t xml:space="preserve">Meskipun didesain untuk mengungkapkan </w:t>
      </w:r>
      <w:r>
        <w:rPr>
          <w:rFonts w:ascii="Times New Roman" w:hAnsi="Times New Roman" w:cs="Times New Roman"/>
          <w:sz w:val="24"/>
          <w:szCs w:val="24"/>
        </w:rPr>
        <w:t xml:space="preserve">kesalahan, pengujian black box </w:t>
      </w:r>
      <w:r w:rsidRPr="00896854">
        <w:rPr>
          <w:rFonts w:ascii="Times New Roman" w:hAnsi="Times New Roman" w:cs="Times New Roman"/>
          <w:sz w:val="24"/>
          <w:szCs w:val="24"/>
        </w:rPr>
        <w:t>digunakan  untuk  mempelihatkan  bahwa  fungsi-fu</w:t>
      </w:r>
      <w:r>
        <w:rPr>
          <w:rFonts w:ascii="Times New Roman" w:hAnsi="Times New Roman" w:cs="Times New Roman"/>
          <w:sz w:val="24"/>
          <w:szCs w:val="24"/>
        </w:rPr>
        <w:t xml:space="preserve">ngsi  perangkat  lunak  adalah </w:t>
      </w:r>
      <w:r w:rsidRPr="00896854">
        <w:rPr>
          <w:rFonts w:ascii="Times New Roman" w:hAnsi="Times New Roman" w:cs="Times New Roman"/>
          <w:sz w:val="24"/>
          <w:szCs w:val="24"/>
        </w:rPr>
        <w:t>operasional, yaitu input diterima dengan baik dan o</w:t>
      </w:r>
      <w:r>
        <w:rPr>
          <w:rFonts w:ascii="Times New Roman" w:hAnsi="Times New Roman" w:cs="Times New Roman"/>
          <w:sz w:val="24"/>
          <w:szCs w:val="24"/>
        </w:rPr>
        <w:t xml:space="preserve">utput dihasilkan dengan tepat, </w:t>
      </w:r>
      <w:r w:rsidRPr="00896854">
        <w:rPr>
          <w:rFonts w:ascii="Times New Roman" w:hAnsi="Times New Roman" w:cs="Times New Roman"/>
          <w:sz w:val="24"/>
          <w:szCs w:val="24"/>
        </w:rPr>
        <w:t>dan integritas informasi eksternal dipelihara.</w:t>
      </w:r>
      <w:r w:rsidRPr="00401CFF">
        <w:t xml:space="preserve"> </w:t>
      </w:r>
      <w:r w:rsidRPr="00401CFF">
        <w:rPr>
          <w:rFonts w:ascii="Times New Roman" w:hAnsi="Times New Roman" w:cs="Times New Roman"/>
          <w:sz w:val="24"/>
          <w:szCs w:val="24"/>
        </w:rPr>
        <w:t>Dengan mengaplikasikan uji</w:t>
      </w:r>
      <w:r>
        <w:rPr>
          <w:rFonts w:ascii="Times New Roman" w:hAnsi="Times New Roman" w:cs="Times New Roman"/>
          <w:sz w:val="24"/>
          <w:szCs w:val="24"/>
        </w:rPr>
        <w:t xml:space="preserve">coba blackbox, diharapkan dapat </w:t>
      </w:r>
      <w:r w:rsidRPr="00401CFF">
        <w:rPr>
          <w:rFonts w:ascii="Times New Roman" w:hAnsi="Times New Roman" w:cs="Times New Roman"/>
          <w:sz w:val="24"/>
          <w:szCs w:val="24"/>
        </w:rPr>
        <w:t>menghas</w:t>
      </w:r>
      <w:r>
        <w:rPr>
          <w:rFonts w:ascii="Times New Roman" w:hAnsi="Times New Roman" w:cs="Times New Roman"/>
          <w:sz w:val="24"/>
          <w:szCs w:val="24"/>
        </w:rPr>
        <w:t xml:space="preserve">ilkan sekumpulan kasus uji yang </w:t>
      </w:r>
      <w:r w:rsidRPr="00401CFF">
        <w:rPr>
          <w:rFonts w:ascii="Times New Roman" w:hAnsi="Times New Roman" w:cs="Times New Roman"/>
          <w:sz w:val="24"/>
          <w:szCs w:val="24"/>
        </w:rPr>
        <w:t>memenuhi kriteria berikut :</w:t>
      </w:r>
    </w:p>
    <w:p w:rsidR="00141134" w:rsidRDefault="00141134" w:rsidP="00FA140D">
      <w:pPr>
        <w:pStyle w:val="ListParagraph"/>
        <w:numPr>
          <w:ilvl w:val="0"/>
          <w:numId w:val="23"/>
        </w:numPr>
        <w:spacing w:line="360" w:lineRule="auto"/>
        <w:ind w:left="1260"/>
        <w:jc w:val="both"/>
        <w:rPr>
          <w:rFonts w:ascii="Times New Roman" w:hAnsi="Times New Roman" w:cs="Times New Roman"/>
          <w:sz w:val="24"/>
          <w:szCs w:val="24"/>
        </w:rPr>
      </w:pPr>
      <w:r w:rsidRPr="00401CFF">
        <w:rPr>
          <w:rFonts w:ascii="Times New Roman" w:hAnsi="Times New Roman" w:cs="Times New Roman"/>
          <w:sz w:val="24"/>
          <w:szCs w:val="24"/>
        </w:rPr>
        <w:t>kasus uji yang berkurang, jika jumlahnya lebih dari 1, maka jumlah dari ujikasus tambahan harus</w:t>
      </w:r>
      <w:r>
        <w:rPr>
          <w:rFonts w:ascii="Times New Roman" w:hAnsi="Times New Roman" w:cs="Times New Roman"/>
          <w:sz w:val="24"/>
          <w:szCs w:val="24"/>
        </w:rPr>
        <w:t xml:space="preserve"> </w:t>
      </w:r>
      <w:r w:rsidRPr="00401CFF">
        <w:rPr>
          <w:rFonts w:ascii="Times New Roman" w:hAnsi="Times New Roman" w:cs="Times New Roman"/>
          <w:sz w:val="24"/>
          <w:szCs w:val="24"/>
        </w:rPr>
        <w:t>didesain untuk mencapai ujicoba yang cukup beralasan</w:t>
      </w:r>
    </w:p>
    <w:p w:rsidR="00141134" w:rsidRPr="00C3686C" w:rsidRDefault="00141134" w:rsidP="00C3686C">
      <w:pPr>
        <w:pStyle w:val="ListParagraph"/>
        <w:numPr>
          <w:ilvl w:val="0"/>
          <w:numId w:val="23"/>
        </w:numPr>
        <w:spacing w:line="360" w:lineRule="auto"/>
        <w:ind w:left="1260"/>
        <w:jc w:val="both"/>
        <w:rPr>
          <w:rFonts w:ascii="Times New Roman" w:hAnsi="Times New Roman" w:cs="Times New Roman"/>
          <w:sz w:val="24"/>
          <w:szCs w:val="24"/>
        </w:rPr>
      </w:pPr>
      <w:r w:rsidRPr="00401CFF">
        <w:rPr>
          <w:rFonts w:ascii="Times New Roman" w:hAnsi="Times New Roman" w:cs="Times New Roman"/>
          <w:sz w:val="24"/>
          <w:szCs w:val="24"/>
        </w:rPr>
        <w:t>Kasus uji yang memberitahukan sesuatu tentang keberadaan atau tidaknya suatu jenis kesalahan,</w:t>
      </w:r>
      <w:r>
        <w:rPr>
          <w:rFonts w:ascii="Times New Roman" w:hAnsi="Times New Roman" w:cs="Times New Roman"/>
          <w:sz w:val="24"/>
          <w:szCs w:val="24"/>
        </w:rPr>
        <w:t xml:space="preserve"> </w:t>
      </w:r>
      <w:r w:rsidRPr="00401CFF">
        <w:rPr>
          <w:rFonts w:ascii="Times New Roman" w:hAnsi="Times New Roman" w:cs="Times New Roman"/>
          <w:sz w:val="24"/>
          <w:szCs w:val="24"/>
        </w:rPr>
        <w:t>daripada kesalahan yang terhubung hanya den</w:t>
      </w:r>
      <w:r>
        <w:rPr>
          <w:rFonts w:ascii="Times New Roman" w:hAnsi="Times New Roman" w:cs="Times New Roman"/>
          <w:sz w:val="24"/>
          <w:szCs w:val="24"/>
        </w:rPr>
        <w:t>gan suatu ujicoba yang spesifik</w:t>
      </w:r>
    </w:p>
    <w:p w:rsidR="00705048" w:rsidRPr="00705048" w:rsidRDefault="00705048" w:rsidP="00C3686C">
      <w:pPr>
        <w:pStyle w:val="Heading3"/>
        <w:numPr>
          <w:ilvl w:val="1"/>
          <w:numId w:val="40"/>
        </w:numPr>
        <w:ind w:left="900" w:hanging="540"/>
      </w:pPr>
      <w:bookmarkStart w:id="21" w:name="_Toc416817392"/>
      <w:r w:rsidRPr="00705048">
        <w:t>Evaluasi System</w:t>
      </w:r>
      <w:bookmarkEnd w:id="21"/>
    </w:p>
    <w:p w:rsidR="006925CC" w:rsidRDefault="00D85575" w:rsidP="00B64C32">
      <w:pPr>
        <w:spacing w:line="360" w:lineRule="auto"/>
        <w:ind w:left="900" w:firstLine="540"/>
        <w:jc w:val="both"/>
        <w:rPr>
          <w:rFonts w:ascii="Times New Roman" w:hAnsi="Times New Roman" w:cs="Times New Roman"/>
          <w:sz w:val="24"/>
          <w:szCs w:val="24"/>
        </w:rPr>
      </w:pPr>
      <w:r w:rsidRPr="00D85575">
        <w:rPr>
          <w:rFonts w:ascii="Times New Roman" w:hAnsi="Times New Roman" w:cs="Times New Roman"/>
          <w:sz w:val="24"/>
          <w:szCs w:val="24"/>
        </w:rPr>
        <w:t xml:space="preserve">Proses evaluasi menggunakan Pengujian Black Box,  Pengujian Black Box berfokus  pada  persyaratan  fungsional  perangkat  lunak  yang  perekayasa perangkat lunak untuk memperoleh set kondisi input yang sepenuhnya akan melaksanakan persyaratan fungsional untuk sebuah program.  </w:t>
      </w:r>
    </w:p>
    <w:p w:rsidR="00C3686C" w:rsidRDefault="00C3686C" w:rsidP="00B64C32">
      <w:pPr>
        <w:spacing w:line="360" w:lineRule="auto"/>
        <w:ind w:left="900" w:firstLine="540"/>
        <w:jc w:val="both"/>
        <w:rPr>
          <w:rFonts w:ascii="Times New Roman" w:hAnsi="Times New Roman" w:cs="Times New Roman"/>
          <w:sz w:val="24"/>
          <w:szCs w:val="24"/>
        </w:rPr>
      </w:pPr>
      <w:bookmarkStart w:id="22" w:name="_GoBack"/>
      <w:bookmarkEnd w:id="22"/>
    </w:p>
    <w:p w:rsidR="00C3686C" w:rsidRDefault="00C3686C" w:rsidP="00B64C32">
      <w:pPr>
        <w:spacing w:line="360" w:lineRule="auto"/>
        <w:ind w:left="900" w:firstLine="540"/>
        <w:jc w:val="both"/>
        <w:rPr>
          <w:rFonts w:ascii="Times New Roman" w:hAnsi="Times New Roman" w:cs="Times New Roman"/>
          <w:sz w:val="24"/>
          <w:szCs w:val="24"/>
        </w:rPr>
      </w:pPr>
    </w:p>
    <w:p w:rsidR="00C3686C" w:rsidRDefault="00C3686C" w:rsidP="00B64C32">
      <w:pPr>
        <w:spacing w:line="360" w:lineRule="auto"/>
        <w:ind w:left="900" w:firstLine="540"/>
        <w:jc w:val="both"/>
        <w:rPr>
          <w:rFonts w:ascii="Times New Roman" w:hAnsi="Times New Roman" w:cs="Times New Roman"/>
          <w:sz w:val="24"/>
          <w:szCs w:val="24"/>
        </w:rPr>
      </w:pPr>
    </w:p>
    <w:p w:rsidR="00C3686C" w:rsidRDefault="00C3686C" w:rsidP="00B64C32">
      <w:pPr>
        <w:spacing w:line="360" w:lineRule="auto"/>
        <w:ind w:left="900" w:firstLine="540"/>
        <w:jc w:val="both"/>
        <w:rPr>
          <w:rFonts w:ascii="Times New Roman" w:hAnsi="Times New Roman" w:cs="Times New Roman"/>
          <w:sz w:val="24"/>
          <w:szCs w:val="24"/>
        </w:rPr>
      </w:pPr>
    </w:p>
    <w:p w:rsidR="00C3686C" w:rsidRDefault="00C3686C" w:rsidP="00B64C32">
      <w:pPr>
        <w:spacing w:line="360" w:lineRule="auto"/>
        <w:ind w:left="900" w:firstLine="540"/>
        <w:jc w:val="both"/>
        <w:rPr>
          <w:rFonts w:ascii="Times New Roman" w:hAnsi="Times New Roman" w:cs="Times New Roman"/>
          <w:sz w:val="24"/>
          <w:szCs w:val="24"/>
        </w:rPr>
      </w:pPr>
    </w:p>
    <w:p w:rsidR="00C3686C" w:rsidRDefault="00C3686C" w:rsidP="00B64C32">
      <w:pPr>
        <w:spacing w:line="360" w:lineRule="auto"/>
        <w:ind w:left="900" w:firstLine="540"/>
        <w:jc w:val="both"/>
        <w:rPr>
          <w:rFonts w:ascii="Times New Roman" w:hAnsi="Times New Roman" w:cs="Times New Roman"/>
          <w:sz w:val="24"/>
          <w:szCs w:val="24"/>
        </w:rPr>
      </w:pPr>
    </w:p>
    <w:p w:rsidR="00C3686C" w:rsidRDefault="00C3686C" w:rsidP="00B64C32">
      <w:pPr>
        <w:spacing w:line="360" w:lineRule="auto"/>
        <w:ind w:left="900" w:firstLine="540"/>
        <w:jc w:val="both"/>
        <w:rPr>
          <w:rFonts w:ascii="Times New Roman" w:hAnsi="Times New Roman" w:cs="Times New Roman"/>
          <w:sz w:val="24"/>
          <w:szCs w:val="24"/>
        </w:rPr>
      </w:pPr>
    </w:p>
    <w:p w:rsidR="00C3686C" w:rsidRPr="00B64C32" w:rsidRDefault="00C3686C" w:rsidP="00C3686C">
      <w:pPr>
        <w:spacing w:line="360" w:lineRule="auto"/>
        <w:jc w:val="both"/>
        <w:rPr>
          <w:rFonts w:ascii="Times New Roman" w:hAnsi="Times New Roman" w:cs="Times New Roman"/>
          <w:sz w:val="24"/>
          <w:szCs w:val="24"/>
        </w:rPr>
      </w:pPr>
    </w:p>
    <w:p w:rsidR="007A72E1" w:rsidRDefault="005502AC" w:rsidP="00896E63">
      <w:pPr>
        <w:pStyle w:val="Heading1"/>
        <w:spacing w:line="360" w:lineRule="auto"/>
        <w:ind w:left="360"/>
        <w:jc w:val="center"/>
      </w:pPr>
      <w:bookmarkStart w:id="23" w:name="_Toc416817393"/>
      <w:r>
        <w:lastRenderedPageBreak/>
        <w:t>DAFTAR PUSTAKA</w:t>
      </w:r>
      <w:bookmarkEnd w:id="23"/>
    </w:p>
    <w:p w:rsidR="005502AC" w:rsidRPr="005502AC" w:rsidRDefault="005502AC" w:rsidP="00896E63">
      <w:pPr>
        <w:spacing w:line="360" w:lineRule="auto"/>
      </w:pPr>
    </w:p>
    <w:p w:rsidR="0083398A" w:rsidRDefault="00B64C32" w:rsidP="001A11ED">
      <w:pPr>
        <w:spacing w:before="240"/>
        <w:jc w:val="both"/>
        <w:rPr>
          <w:rFonts w:ascii="Times New Roman" w:hAnsi="Times New Roman" w:cs="Times New Roman"/>
          <w:sz w:val="24"/>
          <w:szCs w:val="24"/>
        </w:rPr>
      </w:pPr>
      <w:r>
        <w:rPr>
          <w:rFonts w:ascii="Times New Roman" w:hAnsi="Times New Roman" w:cs="Times New Roman"/>
          <w:sz w:val="24"/>
          <w:szCs w:val="24"/>
        </w:rPr>
        <w:t>Suyanto, Andi. ().</w:t>
      </w:r>
      <w:r w:rsidRPr="00B64C32">
        <w:rPr>
          <w:rFonts w:ascii="Times New Roman" w:hAnsi="Times New Roman" w:cs="Times New Roman"/>
          <w:sz w:val="24"/>
          <w:szCs w:val="24"/>
        </w:rPr>
        <w:t>MEMBANUN APLIKASI CLIENT-SERVER DENGAN DISTRIBUTED COMPONENT OBJECT MODEL(DCOM)</w:t>
      </w:r>
      <w:r>
        <w:rPr>
          <w:rFonts w:ascii="Times New Roman" w:hAnsi="Times New Roman" w:cs="Times New Roman"/>
          <w:sz w:val="24"/>
          <w:szCs w:val="24"/>
        </w:rPr>
        <w:t>. STMIK AMIKOM Yogy</w:t>
      </w:r>
      <w:r w:rsidR="001A11ED">
        <w:rPr>
          <w:rFonts w:ascii="Times New Roman" w:hAnsi="Times New Roman" w:cs="Times New Roman"/>
          <w:sz w:val="24"/>
          <w:szCs w:val="24"/>
        </w:rPr>
        <w:t>akarta.</w:t>
      </w:r>
    </w:p>
    <w:p w:rsidR="001A11ED" w:rsidRDefault="001A11ED" w:rsidP="00B64C32">
      <w:pPr>
        <w:spacing w:before="240"/>
        <w:jc w:val="both"/>
        <w:rPr>
          <w:rFonts w:ascii="Times New Roman" w:hAnsi="Times New Roman" w:cs="Times New Roman"/>
          <w:sz w:val="24"/>
          <w:szCs w:val="24"/>
        </w:rPr>
      </w:pPr>
      <w:r>
        <w:rPr>
          <w:rFonts w:ascii="Times New Roman" w:hAnsi="Times New Roman" w:cs="Times New Roman"/>
          <w:sz w:val="24"/>
          <w:szCs w:val="24"/>
        </w:rPr>
        <w:t xml:space="preserve">Nugroho, Adi., Ashari, Ahmad.() </w:t>
      </w:r>
      <w:r w:rsidRPr="001A11ED">
        <w:rPr>
          <w:rFonts w:ascii="Times New Roman" w:hAnsi="Times New Roman" w:cs="Times New Roman"/>
          <w:sz w:val="24"/>
          <w:szCs w:val="24"/>
        </w:rPr>
        <w:t>DCOM, CORBA, JAVA RMI: KONSEP DAN TEKNIK DASAR PEMROGRAMAN</w:t>
      </w:r>
      <w:r>
        <w:rPr>
          <w:rFonts w:ascii="Times New Roman" w:hAnsi="Times New Roman" w:cs="Times New Roman"/>
          <w:sz w:val="24"/>
          <w:szCs w:val="24"/>
        </w:rPr>
        <w:t xml:space="preserve">. </w:t>
      </w:r>
      <w:r w:rsidRPr="001A11ED">
        <w:rPr>
          <w:rFonts w:ascii="Times New Roman" w:hAnsi="Times New Roman" w:cs="Times New Roman"/>
          <w:sz w:val="24"/>
          <w:szCs w:val="24"/>
        </w:rPr>
        <w:t>Fakultas Teknologi Informasi, Universitas Kristen Satya Wacana</w:t>
      </w:r>
      <w:r>
        <w:rPr>
          <w:rFonts w:ascii="Times New Roman" w:hAnsi="Times New Roman" w:cs="Times New Roman"/>
          <w:sz w:val="24"/>
          <w:szCs w:val="24"/>
        </w:rPr>
        <w:t xml:space="preserve">, </w:t>
      </w:r>
      <w:r w:rsidRPr="001A11ED">
        <w:rPr>
          <w:rFonts w:ascii="Times New Roman" w:hAnsi="Times New Roman" w:cs="Times New Roman"/>
          <w:sz w:val="24"/>
          <w:szCs w:val="24"/>
        </w:rPr>
        <w:t>Ilmu Komputer Fakultas Matematika dan Ilmu Pengetahuan Alam, Universitas Gadjah Mada</w:t>
      </w:r>
      <w:r>
        <w:rPr>
          <w:rFonts w:ascii="Times New Roman" w:hAnsi="Times New Roman" w:cs="Times New Roman"/>
          <w:sz w:val="24"/>
          <w:szCs w:val="24"/>
        </w:rPr>
        <w:t>.</w:t>
      </w:r>
    </w:p>
    <w:p w:rsidR="001A11ED" w:rsidRDefault="00B27660" w:rsidP="00B27660">
      <w:pPr>
        <w:spacing w:before="240"/>
        <w:jc w:val="both"/>
        <w:rPr>
          <w:rFonts w:ascii="Times New Roman" w:hAnsi="Times New Roman" w:cs="Times New Roman"/>
          <w:sz w:val="24"/>
          <w:szCs w:val="24"/>
        </w:rPr>
      </w:pPr>
      <w:r>
        <w:rPr>
          <w:rFonts w:ascii="Times New Roman" w:hAnsi="Times New Roman" w:cs="Times New Roman"/>
          <w:sz w:val="24"/>
          <w:szCs w:val="24"/>
        </w:rPr>
        <w:t xml:space="preserve">Kusuma Hakim, Dimara., Wahid, Fathul. (2015). </w:t>
      </w:r>
      <w:r w:rsidRPr="00B27660">
        <w:rPr>
          <w:rFonts w:ascii="Times New Roman" w:hAnsi="Times New Roman" w:cs="Times New Roman"/>
          <w:sz w:val="24"/>
          <w:szCs w:val="24"/>
        </w:rPr>
        <w:t>PENERAPAN ARS</w:t>
      </w:r>
      <w:r>
        <w:rPr>
          <w:rFonts w:ascii="Times New Roman" w:hAnsi="Times New Roman" w:cs="Times New Roman"/>
          <w:sz w:val="24"/>
          <w:szCs w:val="24"/>
        </w:rPr>
        <w:t xml:space="preserve">ITEKTUR THREE-TIER DENGAN COM+ </w:t>
      </w:r>
      <w:r w:rsidRPr="00B27660">
        <w:rPr>
          <w:rFonts w:ascii="Times New Roman" w:hAnsi="Times New Roman" w:cs="Times New Roman"/>
          <w:sz w:val="24"/>
          <w:szCs w:val="24"/>
        </w:rPr>
        <w:t>DALAM PORTAL JURNAL</w:t>
      </w:r>
      <w:r>
        <w:rPr>
          <w:rFonts w:ascii="Times New Roman" w:hAnsi="Times New Roman" w:cs="Times New Roman"/>
          <w:sz w:val="24"/>
          <w:szCs w:val="24"/>
        </w:rPr>
        <w:t xml:space="preserve">. </w:t>
      </w:r>
      <w:r w:rsidRPr="00B27660">
        <w:rPr>
          <w:rFonts w:ascii="Times New Roman" w:hAnsi="Times New Roman" w:cs="Times New Roman"/>
          <w:sz w:val="24"/>
          <w:szCs w:val="24"/>
        </w:rPr>
        <w:t>Laboratorium Sistem Informasi dan Re</w:t>
      </w:r>
      <w:r>
        <w:rPr>
          <w:rFonts w:ascii="Times New Roman" w:hAnsi="Times New Roman" w:cs="Times New Roman"/>
          <w:sz w:val="24"/>
          <w:szCs w:val="24"/>
        </w:rPr>
        <w:t xml:space="preserve">kayasa Perangkat Lunak (SIRKEL) </w:t>
      </w:r>
      <w:r w:rsidRPr="00B27660">
        <w:rPr>
          <w:rFonts w:ascii="Times New Roman" w:hAnsi="Times New Roman" w:cs="Times New Roman"/>
          <w:sz w:val="24"/>
          <w:szCs w:val="24"/>
        </w:rPr>
        <w:t>Jurusan Teknik Informatika, Fakultas Teknologi Industri, Universitas Islam Indonesia</w:t>
      </w:r>
      <w:r>
        <w:rPr>
          <w:rFonts w:ascii="Times New Roman" w:hAnsi="Times New Roman" w:cs="Times New Roman"/>
          <w:sz w:val="24"/>
          <w:szCs w:val="24"/>
        </w:rPr>
        <w:t>.</w:t>
      </w:r>
    </w:p>
    <w:p w:rsidR="00B27660" w:rsidRDefault="00B27660" w:rsidP="00611853">
      <w:pPr>
        <w:spacing w:before="240"/>
        <w:jc w:val="both"/>
        <w:rPr>
          <w:rFonts w:ascii="Times New Roman" w:hAnsi="Times New Roman" w:cs="Times New Roman"/>
          <w:sz w:val="24"/>
          <w:szCs w:val="24"/>
        </w:rPr>
      </w:pPr>
      <w:r>
        <w:rPr>
          <w:rFonts w:ascii="Times New Roman" w:hAnsi="Times New Roman" w:cs="Times New Roman"/>
          <w:sz w:val="24"/>
          <w:szCs w:val="24"/>
        </w:rPr>
        <w:t>Susanti, Susi. ()</w:t>
      </w:r>
      <w:r w:rsidR="00611853">
        <w:rPr>
          <w:rFonts w:ascii="Times New Roman" w:hAnsi="Times New Roman" w:cs="Times New Roman"/>
          <w:sz w:val="24"/>
          <w:szCs w:val="24"/>
        </w:rPr>
        <w:t>.</w:t>
      </w:r>
      <w:r w:rsidR="00611853" w:rsidRPr="00611853">
        <w:rPr>
          <w:rFonts w:ascii="Times New Roman" w:hAnsi="Times New Roman" w:cs="Times New Roman"/>
          <w:sz w:val="24"/>
          <w:szCs w:val="24"/>
        </w:rPr>
        <w:t>Prototype Sistem Monitoring Siswa Menggunakan Tekn</w:t>
      </w:r>
      <w:r w:rsidR="00611853">
        <w:rPr>
          <w:rFonts w:ascii="Times New Roman" w:hAnsi="Times New Roman" w:cs="Times New Roman"/>
          <w:sz w:val="24"/>
          <w:szCs w:val="24"/>
        </w:rPr>
        <w:t xml:space="preserve">ologi RFID </w:t>
      </w:r>
      <w:r w:rsidR="00611853" w:rsidRPr="00611853">
        <w:rPr>
          <w:rFonts w:ascii="Times New Roman" w:hAnsi="Times New Roman" w:cs="Times New Roman"/>
          <w:sz w:val="24"/>
          <w:szCs w:val="24"/>
        </w:rPr>
        <w:t>(Radio Frequency Identification) dan Sms</w:t>
      </w:r>
      <w:r w:rsidR="00611853">
        <w:rPr>
          <w:rFonts w:ascii="Times New Roman" w:hAnsi="Times New Roman" w:cs="Times New Roman"/>
          <w:sz w:val="24"/>
          <w:szCs w:val="24"/>
        </w:rPr>
        <w:t xml:space="preserve"> Gateway Berbasis Client Server </w:t>
      </w:r>
      <w:r w:rsidR="00611853" w:rsidRPr="00611853">
        <w:rPr>
          <w:rFonts w:ascii="Times New Roman" w:hAnsi="Times New Roman" w:cs="Times New Roman"/>
          <w:sz w:val="24"/>
          <w:szCs w:val="24"/>
        </w:rPr>
        <w:t>(Studi Kasus : SMA Santo Paulus Pontianak)</w:t>
      </w:r>
      <w:r w:rsidR="00611853">
        <w:rPr>
          <w:rFonts w:ascii="Times New Roman" w:hAnsi="Times New Roman" w:cs="Times New Roman"/>
          <w:sz w:val="24"/>
          <w:szCs w:val="24"/>
        </w:rPr>
        <w:t xml:space="preserve">. </w:t>
      </w:r>
      <w:r w:rsidR="00611853" w:rsidRPr="00611853">
        <w:rPr>
          <w:rFonts w:ascii="Times New Roman" w:hAnsi="Times New Roman" w:cs="Times New Roman"/>
          <w:sz w:val="24"/>
          <w:szCs w:val="24"/>
        </w:rPr>
        <w:t>Program Studi Informatika, Jurusan Elektro, Fakultas Teknik, Universitas Tanjungpura</w:t>
      </w:r>
      <w:r w:rsidR="00611853">
        <w:rPr>
          <w:rFonts w:ascii="Times New Roman" w:hAnsi="Times New Roman" w:cs="Times New Roman"/>
          <w:sz w:val="24"/>
          <w:szCs w:val="24"/>
        </w:rPr>
        <w:t>.</w:t>
      </w:r>
    </w:p>
    <w:p w:rsidR="00611853" w:rsidRDefault="00611853" w:rsidP="00611853">
      <w:pPr>
        <w:spacing w:before="240"/>
        <w:jc w:val="both"/>
        <w:rPr>
          <w:rFonts w:ascii="Times New Roman" w:hAnsi="Times New Roman" w:cs="Times New Roman"/>
          <w:sz w:val="24"/>
          <w:szCs w:val="24"/>
        </w:rPr>
      </w:pPr>
      <w:r>
        <w:rPr>
          <w:rFonts w:ascii="Times New Roman" w:hAnsi="Times New Roman" w:cs="Times New Roman"/>
          <w:sz w:val="24"/>
          <w:szCs w:val="24"/>
        </w:rPr>
        <w:t xml:space="preserve">Gunadi, Kartika., Kristanto Julistiono, Irwan. (2001). </w:t>
      </w:r>
      <w:r w:rsidRPr="00611853">
        <w:rPr>
          <w:rFonts w:ascii="Times New Roman" w:hAnsi="Times New Roman" w:cs="Times New Roman"/>
          <w:sz w:val="24"/>
          <w:szCs w:val="24"/>
        </w:rPr>
        <w:t>PENERAPAN ARSITEKTUR MULTI-TIER DENGAN DCOM DA</w:t>
      </w:r>
      <w:r>
        <w:rPr>
          <w:rFonts w:ascii="Times New Roman" w:hAnsi="Times New Roman" w:cs="Times New Roman"/>
          <w:sz w:val="24"/>
          <w:szCs w:val="24"/>
        </w:rPr>
        <w:t xml:space="preserve">LAM </w:t>
      </w:r>
      <w:r w:rsidRPr="00611853">
        <w:rPr>
          <w:rFonts w:ascii="Times New Roman" w:hAnsi="Times New Roman" w:cs="Times New Roman"/>
          <w:sz w:val="24"/>
          <w:szCs w:val="24"/>
        </w:rPr>
        <w:t>SUATU SISTEM INFORMASI</w:t>
      </w:r>
      <w:r w:rsidR="000722A5">
        <w:rPr>
          <w:rFonts w:ascii="Times New Roman" w:hAnsi="Times New Roman" w:cs="Times New Roman"/>
          <w:sz w:val="24"/>
          <w:szCs w:val="24"/>
        </w:rPr>
        <w:t xml:space="preserve">. </w:t>
      </w:r>
      <w:r w:rsidR="000722A5" w:rsidRPr="000722A5">
        <w:rPr>
          <w:rFonts w:ascii="Times New Roman" w:hAnsi="Times New Roman" w:cs="Times New Roman"/>
          <w:sz w:val="24"/>
          <w:szCs w:val="24"/>
        </w:rPr>
        <w:t>Fakultas Teknologi Industri, Jurusan Teknik Informatika – Universitas Kristen Petra</w:t>
      </w:r>
    </w:p>
    <w:p w:rsidR="000722A5" w:rsidRDefault="000722A5" w:rsidP="000722A5">
      <w:pPr>
        <w:spacing w:before="240"/>
        <w:jc w:val="both"/>
        <w:rPr>
          <w:rFonts w:ascii="Times New Roman" w:hAnsi="Times New Roman" w:cs="Times New Roman"/>
          <w:sz w:val="24"/>
          <w:szCs w:val="24"/>
        </w:rPr>
      </w:pPr>
      <w:r>
        <w:rPr>
          <w:rFonts w:ascii="Times New Roman" w:hAnsi="Times New Roman" w:cs="Times New Roman"/>
          <w:sz w:val="24"/>
          <w:szCs w:val="24"/>
        </w:rPr>
        <w:t>Sumarsono.</w:t>
      </w:r>
      <w:r w:rsidRPr="000722A5">
        <w:rPr>
          <w:rFonts w:ascii="Times New Roman" w:hAnsi="Times New Roman" w:cs="Times New Roman"/>
          <w:sz w:val="24"/>
          <w:szCs w:val="24"/>
        </w:rPr>
        <w:t>SISTEM</w:t>
      </w:r>
      <w:r>
        <w:rPr>
          <w:rFonts w:ascii="Times New Roman" w:hAnsi="Times New Roman" w:cs="Times New Roman"/>
          <w:sz w:val="24"/>
          <w:szCs w:val="24"/>
        </w:rPr>
        <w:t xml:space="preserve"> </w:t>
      </w:r>
      <w:r w:rsidRPr="000722A5">
        <w:rPr>
          <w:rFonts w:ascii="Times New Roman" w:hAnsi="Times New Roman" w:cs="Times New Roman"/>
          <w:sz w:val="24"/>
          <w:szCs w:val="24"/>
        </w:rPr>
        <w:t>BASIS</w:t>
      </w:r>
      <w:r>
        <w:rPr>
          <w:rFonts w:ascii="Times New Roman" w:hAnsi="Times New Roman" w:cs="Times New Roman"/>
          <w:sz w:val="24"/>
          <w:szCs w:val="24"/>
        </w:rPr>
        <w:t xml:space="preserve"> </w:t>
      </w:r>
      <w:r w:rsidRPr="000722A5">
        <w:rPr>
          <w:rFonts w:ascii="Times New Roman" w:hAnsi="Times New Roman" w:cs="Times New Roman"/>
          <w:sz w:val="24"/>
          <w:szCs w:val="24"/>
        </w:rPr>
        <w:t>DATA</w:t>
      </w:r>
      <w:r>
        <w:rPr>
          <w:rFonts w:ascii="Times New Roman" w:hAnsi="Times New Roman" w:cs="Times New Roman"/>
          <w:sz w:val="24"/>
          <w:szCs w:val="24"/>
        </w:rPr>
        <w:t xml:space="preserve"> </w:t>
      </w:r>
      <w:r w:rsidRPr="000722A5">
        <w:rPr>
          <w:rFonts w:ascii="Times New Roman" w:hAnsi="Times New Roman" w:cs="Times New Roman"/>
          <w:sz w:val="24"/>
          <w:szCs w:val="24"/>
        </w:rPr>
        <w:t>TERDISTRIBUSI</w:t>
      </w:r>
      <w:r>
        <w:rPr>
          <w:rFonts w:ascii="Times New Roman" w:hAnsi="Times New Roman" w:cs="Times New Roman"/>
          <w:sz w:val="24"/>
          <w:szCs w:val="24"/>
        </w:rPr>
        <w:t xml:space="preserve"> </w:t>
      </w:r>
      <w:r w:rsidRPr="000722A5">
        <w:rPr>
          <w:rFonts w:ascii="Times New Roman" w:hAnsi="Times New Roman" w:cs="Times New Roman"/>
          <w:sz w:val="24"/>
          <w:szCs w:val="24"/>
        </w:rPr>
        <w:t>CLIENT</w:t>
      </w:r>
      <w:r>
        <w:rPr>
          <w:rFonts w:ascii="Times New Roman" w:hAnsi="Times New Roman" w:cs="Times New Roman"/>
          <w:sz w:val="24"/>
          <w:szCs w:val="24"/>
        </w:rPr>
        <w:t xml:space="preserve"> </w:t>
      </w:r>
      <w:r w:rsidRPr="000722A5">
        <w:rPr>
          <w:rFonts w:ascii="Times New Roman" w:hAnsi="Times New Roman" w:cs="Times New Roman"/>
          <w:sz w:val="24"/>
          <w:szCs w:val="24"/>
        </w:rPr>
        <w:t>SERVER</w:t>
      </w:r>
      <w:r>
        <w:rPr>
          <w:rFonts w:ascii="Times New Roman" w:hAnsi="Times New Roman" w:cs="Times New Roman"/>
          <w:sz w:val="24"/>
          <w:szCs w:val="24"/>
        </w:rPr>
        <w:t xml:space="preserve"> </w:t>
      </w:r>
      <w:r w:rsidRPr="000722A5">
        <w:rPr>
          <w:rFonts w:ascii="Times New Roman" w:hAnsi="Times New Roman" w:cs="Times New Roman"/>
          <w:sz w:val="24"/>
          <w:szCs w:val="24"/>
        </w:rPr>
        <w:t>3-TIER</w:t>
      </w:r>
      <w:r>
        <w:rPr>
          <w:rFonts w:ascii="Times New Roman" w:hAnsi="Times New Roman" w:cs="Times New Roman"/>
          <w:sz w:val="24"/>
          <w:szCs w:val="24"/>
        </w:rPr>
        <w:t xml:space="preserve"> </w:t>
      </w:r>
      <w:r w:rsidRPr="000722A5">
        <w:rPr>
          <w:rFonts w:ascii="Times New Roman" w:hAnsi="Times New Roman" w:cs="Times New Roman"/>
          <w:sz w:val="24"/>
          <w:szCs w:val="24"/>
        </w:rPr>
        <w:t>BERBASIS</w:t>
      </w:r>
      <w:r>
        <w:rPr>
          <w:rFonts w:ascii="Times New Roman" w:hAnsi="Times New Roman" w:cs="Times New Roman"/>
          <w:sz w:val="24"/>
          <w:szCs w:val="24"/>
        </w:rPr>
        <w:t xml:space="preserve"> </w:t>
      </w:r>
      <w:r w:rsidRPr="000722A5">
        <w:rPr>
          <w:rFonts w:ascii="Times New Roman" w:hAnsi="Times New Roman" w:cs="Times New Roman"/>
          <w:sz w:val="24"/>
          <w:szCs w:val="24"/>
        </w:rPr>
        <w:t>KOMPONEN</w:t>
      </w:r>
      <w:r>
        <w:rPr>
          <w:rFonts w:ascii="Times New Roman" w:hAnsi="Times New Roman" w:cs="Times New Roman"/>
          <w:sz w:val="24"/>
          <w:szCs w:val="24"/>
        </w:rPr>
        <w:t xml:space="preserve">. </w:t>
      </w:r>
      <w:r w:rsidRPr="000722A5">
        <w:rPr>
          <w:rFonts w:ascii="Times New Roman" w:hAnsi="Times New Roman" w:cs="Times New Roman"/>
          <w:sz w:val="24"/>
          <w:szCs w:val="24"/>
        </w:rPr>
        <w:t>Prodi</w:t>
      </w:r>
      <w:r>
        <w:rPr>
          <w:rFonts w:ascii="Times New Roman" w:hAnsi="Times New Roman" w:cs="Times New Roman"/>
          <w:sz w:val="24"/>
          <w:szCs w:val="24"/>
        </w:rPr>
        <w:t xml:space="preserve"> </w:t>
      </w:r>
      <w:r w:rsidRPr="000722A5">
        <w:rPr>
          <w:rFonts w:ascii="Times New Roman" w:hAnsi="Times New Roman" w:cs="Times New Roman"/>
          <w:sz w:val="24"/>
          <w:szCs w:val="24"/>
        </w:rPr>
        <w:t>Teknik</w:t>
      </w:r>
      <w:r>
        <w:rPr>
          <w:rFonts w:ascii="Times New Roman" w:hAnsi="Times New Roman" w:cs="Times New Roman"/>
          <w:sz w:val="24"/>
          <w:szCs w:val="24"/>
        </w:rPr>
        <w:t xml:space="preserve"> </w:t>
      </w:r>
      <w:r w:rsidRPr="000722A5">
        <w:rPr>
          <w:rFonts w:ascii="Times New Roman" w:hAnsi="Times New Roman" w:cs="Times New Roman"/>
          <w:sz w:val="24"/>
          <w:szCs w:val="24"/>
        </w:rPr>
        <w:t>Informatika</w:t>
      </w:r>
      <w:r>
        <w:rPr>
          <w:rFonts w:ascii="Times New Roman" w:hAnsi="Times New Roman" w:cs="Times New Roman"/>
          <w:sz w:val="24"/>
          <w:szCs w:val="24"/>
        </w:rPr>
        <w:t xml:space="preserve"> </w:t>
      </w:r>
      <w:r w:rsidRPr="000722A5">
        <w:rPr>
          <w:rFonts w:ascii="Times New Roman" w:hAnsi="Times New Roman" w:cs="Times New Roman"/>
          <w:sz w:val="24"/>
          <w:szCs w:val="24"/>
        </w:rPr>
        <w:t>Fakultas</w:t>
      </w:r>
      <w:r>
        <w:rPr>
          <w:rFonts w:ascii="Times New Roman" w:hAnsi="Times New Roman" w:cs="Times New Roman"/>
          <w:sz w:val="24"/>
          <w:szCs w:val="24"/>
        </w:rPr>
        <w:t xml:space="preserve"> </w:t>
      </w:r>
      <w:r w:rsidRPr="000722A5">
        <w:rPr>
          <w:rFonts w:ascii="Times New Roman" w:hAnsi="Times New Roman" w:cs="Times New Roman"/>
          <w:sz w:val="24"/>
          <w:szCs w:val="24"/>
        </w:rPr>
        <w:t>Sains</w:t>
      </w:r>
      <w:r>
        <w:rPr>
          <w:rFonts w:ascii="Times New Roman" w:hAnsi="Times New Roman" w:cs="Times New Roman"/>
          <w:sz w:val="24"/>
          <w:szCs w:val="24"/>
        </w:rPr>
        <w:t xml:space="preserve"> </w:t>
      </w:r>
      <w:r w:rsidRPr="000722A5">
        <w:rPr>
          <w:rFonts w:ascii="Times New Roman" w:hAnsi="Times New Roman" w:cs="Times New Roman"/>
          <w:sz w:val="24"/>
          <w:szCs w:val="24"/>
        </w:rPr>
        <w:t>dan</w:t>
      </w:r>
      <w:r>
        <w:rPr>
          <w:rFonts w:ascii="Times New Roman" w:hAnsi="Times New Roman" w:cs="Times New Roman"/>
          <w:sz w:val="24"/>
          <w:szCs w:val="24"/>
        </w:rPr>
        <w:t xml:space="preserve"> </w:t>
      </w:r>
      <w:r w:rsidRPr="000722A5">
        <w:rPr>
          <w:rFonts w:ascii="Times New Roman" w:hAnsi="Times New Roman" w:cs="Times New Roman"/>
          <w:sz w:val="24"/>
          <w:szCs w:val="24"/>
        </w:rPr>
        <w:t>Teknologi</w:t>
      </w:r>
      <w:r>
        <w:rPr>
          <w:rFonts w:ascii="Times New Roman" w:hAnsi="Times New Roman" w:cs="Times New Roman"/>
          <w:sz w:val="24"/>
          <w:szCs w:val="24"/>
        </w:rPr>
        <w:t xml:space="preserve"> </w:t>
      </w:r>
      <w:r w:rsidRPr="000722A5">
        <w:rPr>
          <w:rFonts w:ascii="Times New Roman" w:hAnsi="Times New Roman" w:cs="Times New Roman"/>
          <w:sz w:val="24"/>
          <w:szCs w:val="24"/>
        </w:rPr>
        <w:t>UIN</w:t>
      </w:r>
      <w:r>
        <w:rPr>
          <w:rFonts w:ascii="Times New Roman" w:hAnsi="Times New Roman" w:cs="Times New Roman"/>
          <w:sz w:val="24"/>
          <w:szCs w:val="24"/>
        </w:rPr>
        <w:t xml:space="preserve"> Sunan </w:t>
      </w:r>
      <w:r w:rsidRPr="000722A5">
        <w:rPr>
          <w:rFonts w:ascii="Times New Roman" w:hAnsi="Times New Roman" w:cs="Times New Roman"/>
          <w:sz w:val="24"/>
          <w:szCs w:val="24"/>
        </w:rPr>
        <w:t>Kalijaga</w:t>
      </w:r>
    </w:p>
    <w:p w:rsidR="001A11ED" w:rsidRPr="007E3EDB" w:rsidRDefault="001A11ED" w:rsidP="00B64C32">
      <w:p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p>
    <w:sectPr w:rsidR="001A11ED" w:rsidRPr="007E3EDB" w:rsidSect="00896E6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5F8" w:rsidRDefault="003915F8" w:rsidP="00896E63">
      <w:pPr>
        <w:spacing w:after="0" w:line="240" w:lineRule="auto"/>
      </w:pPr>
      <w:r>
        <w:separator/>
      </w:r>
    </w:p>
  </w:endnote>
  <w:endnote w:type="continuationSeparator" w:id="0">
    <w:p w:rsidR="003915F8" w:rsidRDefault="003915F8" w:rsidP="00896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4DB" w:rsidRDefault="001B34DB">
    <w:pPr>
      <w:pStyle w:val="Footer"/>
      <w:jc w:val="center"/>
    </w:pPr>
  </w:p>
  <w:p w:rsidR="001B34DB" w:rsidRDefault="001B34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4DB" w:rsidRDefault="001B34DB">
    <w:pPr>
      <w:pStyle w:val="Footer"/>
      <w:jc w:val="center"/>
    </w:pPr>
    <w:r>
      <w:fldChar w:fldCharType="begin"/>
    </w:r>
    <w:r>
      <w:instrText xml:space="preserve"> PAGE   \* MERGEFORMAT </w:instrText>
    </w:r>
    <w:r>
      <w:fldChar w:fldCharType="separate"/>
    </w:r>
    <w:r>
      <w:rPr>
        <w:noProof/>
      </w:rPr>
      <w:t>i</w:t>
    </w:r>
    <w:r>
      <w:rPr>
        <w:noProof/>
      </w:rPr>
      <w:fldChar w:fldCharType="end"/>
    </w:r>
  </w:p>
  <w:p w:rsidR="001B34DB" w:rsidRDefault="001B34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4DB" w:rsidRDefault="001B34DB">
    <w:pPr>
      <w:pStyle w:val="Footer"/>
      <w:jc w:val="center"/>
    </w:pPr>
    <w:r>
      <w:fldChar w:fldCharType="begin"/>
    </w:r>
    <w:r>
      <w:instrText xml:space="preserve"> PAGE   \* MERGEFORMAT </w:instrText>
    </w:r>
    <w:r>
      <w:fldChar w:fldCharType="separate"/>
    </w:r>
    <w:r w:rsidR="003004ED">
      <w:rPr>
        <w:noProof/>
      </w:rPr>
      <w:t>0</w:t>
    </w:r>
    <w:r>
      <w:rPr>
        <w:noProof/>
      </w:rPr>
      <w:fldChar w:fldCharType="end"/>
    </w:r>
  </w:p>
  <w:p w:rsidR="001B34DB" w:rsidRDefault="001B34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5F8" w:rsidRDefault="003915F8" w:rsidP="00896E63">
      <w:pPr>
        <w:spacing w:after="0" w:line="240" w:lineRule="auto"/>
      </w:pPr>
      <w:r>
        <w:separator/>
      </w:r>
    </w:p>
  </w:footnote>
  <w:footnote w:type="continuationSeparator" w:id="0">
    <w:p w:rsidR="003915F8" w:rsidRDefault="003915F8" w:rsidP="00896E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41428"/>
    <w:multiLevelType w:val="hybridMultilevel"/>
    <w:tmpl w:val="A328D49E"/>
    <w:lvl w:ilvl="0" w:tplc="0409000F">
      <w:start w:val="1"/>
      <w:numFmt w:val="decimal"/>
      <w:lvlText w:val="%1."/>
      <w:lvlJc w:val="left"/>
      <w:pPr>
        <w:ind w:left="270" w:hanging="360"/>
      </w:pPr>
      <w:rPr>
        <w:rFonts w:hint="default"/>
      </w:rPr>
    </w:lvl>
    <w:lvl w:ilvl="1" w:tplc="04090019">
      <w:start w:val="1"/>
      <w:numFmt w:val="lowerLetter"/>
      <w:lvlText w:val="%2."/>
      <w:lvlJc w:val="left"/>
      <w:pPr>
        <w:ind w:left="990" w:hanging="360"/>
      </w:pPr>
    </w:lvl>
    <w:lvl w:ilvl="2" w:tplc="0409001B">
      <w:start w:val="1"/>
      <w:numFmt w:val="lowerRoman"/>
      <w:lvlText w:val="%3."/>
      <w:lvlJc w:val="right"/>
      <w:pPr>
        <w:ind w:left="1710" w:hanging="180"/>
      </w:pPr>
    </w:lvl>
    <w:lvl w:ilvl="3" w:tplc="04090005">
      <w:start w:val="1"/>
      <w:numFmt w:val="bullet"/>
      <w:lvlText w:val=""/>
      <w:lvlJc w:val="left"/>
      <w:pPr>
        <w:ind w:left="3330" w:hanging="360"/>
      </w:pPr>
      <w:rPr>
        <w:rFonts w:ascii="Wingdings" w:hAnsi="Wingdings" w:hint="default"/>
      </w:r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nsid w:val="07230CED"/>
    <w:multiLevelType w:val="hybridMultilevel"/>
    <w:tmpl w:val="672ED096"/>
    <w:lvl w:ilvl="0" w:tplc="CF3A975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83929B7"/>
    <w:multiLevelType w:val="hybridMultilevel"/>
    <w:tmpl w:val="39EC5EBA"/>
    <w:lvl w:ilvl="0" w:tplc="419EB35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nsid w:val="083A435D"/>
    <w:multiLevelType w:val="multilevel"/>
    <w:tmpl w:val="0904198C"/>
    <w:lvl w:ilvl="0">
      <w:start w:val="1"/>
      <w:numFmt w:val="decimal"/>
      <w:lvlText w:val="%1."/>
      <w:lvlJc w:val="left"/>
      <w:pPr>
        <w:ind w:left="2790" w:hanging="360"/>
      </w:pPr>
      <w:rPr>
        <w:rFonts w:hint="default"/>
      </w:rPr>
    </w:lvl>
    <w:lvl w:ilvl="1" w:tentative="1">
      <w:start w:val="1"/>
      <w:numFmt w:val="lowerLetter"/>
      <w:lvlText w:val="%2."/>
      <w:lvlJc w:val="left"/>
      <w:pPr>
        <w:ind w:left="3510" w:hanging="360"/>
      </w:pPr>
    </w:lvl>
    <w:lvl w:ilvl="2">
      <w:start w:val="1"/>
      <w:numFmt w:val="lowerRoman"/>
      <w:lvlText w:val="%3."/>
      <w:lvlJc w:val="right"/>
      <w:pPr>
        <w:ind w:left="4230" w:hanging="180"/>
      </w:pPr>
    </w:lvl>
    <w:lvl w:ilvl="3" w:tentative="1">
      <w:start w:val="1"/>
      <w:numFmt w:val="decimal"/>
      <w:lvlText w:val="%4."/>
      <w:lvlJc w:val="left"/>
      <w:pPr>
        <w:ind w:left="4950" w:hanging="360"/>
      </w:pPr>
    </w:lvl>
    <w:lvl w:ilvl="4" w:tentative="1">
      <w:start w:val="1"/>
      <w:numFmt w:val="lowerLetter"/>
      <w:lvlText w:val="%5."/>
      <w:lvlJc w:val="left"/>
      <w:pPr>
        <w:ind w:left="5670" w:hanging="360"/>
      </w:pPr>
    </w:lvl>
    <w:lvl w:ilvl="5" w:tentative="1">
      <w:start w:val="1"/>
      <w:numFmt w:val="lowerRoman"/>
      <w:lvlText w:val="%6."/>
      <w:lvlJc w:val="right"/>
      <w:pPr>
        <w:ind w:left="6390" w:hanging="180"/>
      </w:pPr>
    </w:lvl>
    <w:lvl w:ilvl="6" w:tentative="1">
      <w:start w:val="1"/>
      <w:numFmt w:val="decimal"/>
      <w:lvlText w:val="%7."/>
      <w:lvlJc w:val="left"/>
      <w:pPr>
        <w:ind w:left="7110" w:hanging="360"/>
      </w:pPr>
    </w:lvl>
    <w:lvl w:ilvl="7" w:tentative="1">
      <w:start w:val="1"/>
      <w:numFmt w:val="lowerLetter"/>
      <w:lvlText w:val="%8."/>
      <w:lvlJc w:val="left"/>
      <w:pPr>
        <w:ind w:left="7830" w:hanging="360"/>
      </w:pPr>
    </w:lvl>
    <w:lvl w:ilvl="8" w:tentative="1">
      <w:start w:val="1"/>
      <w:numFmt w:val="lowerRoman"/>
      <w:lvlText w:val="%9."/>
      <w:lvlJc w:val="right"/>
      <w:pPr>
        <w:ind w:left="8550" w:hanging="180"/>
      </w:pPr>
    </w:lvl>
  </w:abstractNum>
  <w:abstractNum w:abstractNumId="4">
    <w:nsid w:val="09C2029B"/>
    <w:multiLevelType w:val="multilevel"/>
    <w:tmpl w:val="1D72E92C"/>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
    <w:nsid w:val="09D024C4"/>
    <w:multiLevelType w:val="multilevel"/>
    <w:tmpl w:val="ADAAE1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D9660B5"/>
    <w:multiLevelType w:val="hybridMultilevel"/>
    <w:tmpl w:val="2F52E28A"/>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7">
    <w:nsid w:val="0FE86D8B"/>
    <w:multiLevelType w:val="multilevel"/>
    <w:tmpl w:val="56DA6CCA"/>
    <w:lvl w:ilvl="0">
      <w:start w:val="6"/>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540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8">
    <w:nsid w:val="10F82470"/>
    <w:multiLevelType w:val="hybridMultilevel"/>
    <w:tmpl w:val="D3029610"/>
    <w:lvl w:ilvl="0" w:tplc="55C844D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135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70961C5"/>
    <w:multiLevelType w:val="hybridMultilevel"/>
    <w:tmpl w:val="8BC220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17A24942"/>
    <w:multiLevelType w:val="multilevel"/>
    <w:tmpl w:val="6A9424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9F801D4"/>
    <w:multiLevelType w:val="multilevel"/>
    <w:tmpl w:val="6A9424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CF46FDF"/>
    <w:multiLevelType w:val="hybridMultilevel"/>
    <w:tmpl w:val="3BCA4406"/>
    <w:lvl w:ilvl="0" w:tplc="04090019">
      <w:start w:val="1"/>
      <w:numFmt w:val="lowerLetter"/>
      <w:lvlText w:val="%1."/>
      <w:lvlJc w:val="left"/>
      <w:pPr>
        <w:ind w:left="3240" w:hanging="360"/>
      </w:pPr>
    </w:lvl>
    <w:lvl w:ilvl="1" w:tplc="F4E6C728">
      <w:start w:val="1"/>
      <w:numFmt w:val="decimal"/>
      <w:lvlText w:val="%2."/>
      <w:lvlJc w:val="left"/>
      <w:pPr>
        <w:ind w:left="3960" w:hanging="360"/>
      </w:pPr>
      <w:rPr>
        <w:rFonts w:hint="default"/>
      </w:r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nsid w:val="1FAF247F"/>
    <w:multiLevelType w:val="hybridMultilevel"/>
    <w:tmpl w:val="9518433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nsid w:val="27A6530F"/>
    <w:multiLevelType w:val="hybridMultilevel"/>
    <w:tmpl w:val="9EF6D5BC"/>
    <w:lvl w:ilvl="0" w:tplc="55C844D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E0C4C75"/>
    <w:multiLevelType w:val="hybridMultilevel"/>
    <w:tmpl w:val="7DEEA0E8"/>
    <w:lvl w:ilvl="0" w:tplc="D1DCA662">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2FBA2616"/>
    <w:multiLevelType w:val="hybridMultilevel"/>
    <w:tmpl w:val="4D50540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0AC002D"/>
    <w:multiLevelType w:val="hybridMultilevel"/>
    <w:tmpl w:val="FD7874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30F01B28"/>
    <w:multiLevelType w:val="hybridMultilevel"/>
    <w:tmpl w:val="B3A07F1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nsid w:val="35426715"/>
    <w:multiLevelType w:val="multilevel"/>
    <w:tmpl w:val="1D72E92C"/>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0">
    <w:nsid w:val="39AA0022"/>
    <w:multiLevelType w:val="hybridMultilevel"/>
    <w:tmpl w:val="1F209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05106D"/>
    <w:multiLevelType w:val="multilevel"/>
    <w:tmpl w:val="6A9424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3B54631"/>
    <w:multiLevelType w:val="multilevel"/>
    <w:tmpl w:val="DFDC8DFC"/>
    <w:lvl w:ilvl="0">
      <w:start w:val="8"/>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sz w:val="24"/>
        <w:szCs w:val="24"/>
      </w:rPr>
    </w:lvl>
    <w:lvl w:ilvl="2">
      <w:start w:val="1"/>
      <w:numFmt w:val="decimal"/>
      <w:lvlText w:val="%1.%2.%3"/>
      <w:lvlJc w:val="left"/>
      <w:pPr>
        <w:ind w:left="7560" w:hanging="720"/>
      </w:pPr>
      <w:rPr>
        <w:rFonts w:hint="default"/>
      </w:rPr>
    </w:lvl>
    <w:lvl w:ilvl="3">
      <w:start w:val="1"/>
      <w:numFmt w:val="decimal"/>
      <w:lvlText w:val="%1.%2.%3.%4"/>
      <w:lvlJc w:val="left"/>
      <w:pPr>
        <w:ind w:left="10980" w:hanging="720"/>
      </w:pPr>
      <w:rPr>
        <w:rFonts w:hint="default"/>
      </w:rPr>
    </w:lvl>
    <w:lvl w:ilvl="4">
      <w:start w:val="1"/>
      <w:numFmt w:val="decimal"/>
      <w:lvlText w:val="%1.%2.%3.%4.%5"/>
      <w:lvlJc w:val="left"/>
      <w:pPr>
        <w:ind w:left="14760" w:hanging="1080"/>
      </w:pPr>
      <w:rPr>
        <w:rFonts w:hint="default"/>
      </w:rPr>
    </w:lvl>
    <w:lvl w:ilvl="5">
      <w:start w:val="1"/>
      <w:numFmt w:val="decimal"/>
      <w:lvlText w:val="%1.%2.%3.%4.%5.%6"/>
      <w:lvlJc w:val="left"/>
      <w:pPr>
        <w:ind w:left="18180" w:hanging="1080"/>
      </w:pPr>
      <w:rPr>
        <w:rFonts w:hint="default"/>
      </w:rPr>
    </w:lvl>
    <w:lvl w:ilvl="6">
      <w:start w:val="1"/>
      <w:numFmt w:val="decimal"/>
      <w:lvlText w:val="%1.%2.%3.%4.%5.%6.%7"/>
      <w:lvlJc w:val="left"/>
      <w:pPr>
        <w:ind w:left="21960" w:hanging="1440"/>
      </w:pPr>
      <w:rPr>
        <w:rFonts w:hint="default"/>
      </w:rPr>
    </w:lvl>
    <w:lvl w:ilvl="7">
      <w:start w:val="1"/>
      <w:numFmt w:val="decimal"/>
      <w:lvlText w:val="%1.%2.%3.%4.%5.%6.%7.%8"/>
      <w:lvlJc w:val="left"/>
      <w:pPr>
        <w:ind w:left="25380" w:hanging="1440"/>
      </w:pPr>
      <w:rPr>
        <w:rFonts w:hint="default"/>
      </w:rPr>
    </w:lvl>
    <w:lvl w:ilvl="8">
      <w:start w:val="1"/>
      <w:numFmt w:val="decimal"/>
      <w:lvlText w:val="%1.%2.%3.%4.%5.%6.%7.%8.%9"/>
      <w:lvlJc w:val="left"/>
      <w:pPr>
        <w:ind w:left="29160" w:hanging="1800"/>
      </w:pPr>
      <w:rPr>
        <w:rFonts w:hint="default"/>
      </w:rPr>
    </w:lvl>
  </w:abstractNum>
  <w:abstractNum w:abstractNumId="23">
    <w:nsid w:val="4CAF2874"/>
    <w:multiLevelType w:val="hybridMultilevel"/>
    <w:tmpl w:val="086A2882"/>
    <w:lvl w:ilvl="0" w:tplc="0409000F">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4">
    <w:nsid w:val="56E437F9"/>
    <w:multiLevelType w:val="hybridMultilevel"/>
    <w:tmpl w:val="EEB2D5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58824A28"/>
    <w:multiLevelType w:val="hybridMultilevel"/>
    <w:tmpl w:val="1222F686"/>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26">
    <w:nsid w:val="5A163943"/>
    <w:multiLevelType w:val="hybridMultilevel"/>
    <w:tmpl w:val="5FD036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A385CAA"/>
    <w:multiLevelType w:val="hybridMultilevel"/>
    <w:tmpl w:val="544A0C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5BAE5CB4"/>
    <w:multiLevelType w:val="hybridMultilevel"/>
    <w:tmpl w:val="5C524394"/>
    <w:lvl w:ilvl="0" w:tplc="3C3423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BB74668"/>
    <w:multiLevelType w:val="hybridMultilevel"/>
    <w:tmpl w:val="919EEAAE"/>
    <w:lvl w:ilvl="0" w:tplc="0409000F">
      <w:start w:val="1"/>
      <w:numFmt w:val="decimal"/>
      <w:lvlText w:val="%1."/>
      <w:lvlJc w:val="left"/>
      <w:pPr>
        <w:ind w:left="3030" w:hanging="360"/>
      </w:pPr>
    </w:lvl>
    <w:lvl w:ilvl="1" w:tplc="04090019" w:tentative="1">
      <w:start w:val="1"/>
      <w:numFmt w:val="lowerLetter"/>
      <w:lvlText w:val="%2."/>
      <w:lvlJc w:val="left"/>
      <w:pPr>
        <w:ind w:left="3750" w:hanging="360"/>
      </w:pPr>
    </w:lvl>
    <w:lvl w:ilvl="2" w:tplc="0409001B" w:tentative="1">
      <w:start w:val="1"/>
      <w:numFmt w:val="lowerRoman"/>
      <w:lvlText w:val="%3."/>
      <w:lvlJc w:val="right"/>
      <w:pPr>
        <w:ind w:left="4470" w:hanging="180"/>
      </w:pPr>
    </w:lvl>
    <w:lvl w:ilvl="3" w:tplc="0409000F" w:tentative="1">
      <w:start w:val="1"/>
      <w:numFmt w:val="decimal"/>
      <w:lvlText w:val="%4."/>
      <w:lvlJc w:val="left"/>
      <w:pPr>
        <w:ind w:left="5190" w:hanging="360"/>
      </w:pPr>
    </w:lvl>
    <w:lvl w:ilvl="4" w:tplc="04090019" w:tentative="1">
      <w:start w:val="1"/>
      <w:numFmt w:val="lowerLetter"/>
      <w:lvlText w:val="%5."/>
      <w:lvlJc w:val="left"/>
      <w:pPr>
        <w:ind w:left="5910" w:hanging="360"/>
      </w:pPr>
    </w:lvl>
    <w:lvl w:ilvl="5" w:tplc="0409001B" w:tentative="1">
      <w:start w:val="1"/>
      <w:numFmt w:val="lowerRoman"/>
      <w:lvlText w:val="%6."/>
      <w:lvlJc w:val="right"/>
      <w:pPr>
        <w:ind w:left="6630" w:hanging="180"/>
      </w:pPr>
    </w:lvl>
    <w:lvl w:ilvl="6" w:tplc="0409000F" w:tentative="1">
      <w:start w:val="1"/>
      <w:numFmt w:val="decimal"/>
      <w:lvlText w:val="%7."/>
      <w:lvlJc w:val="left"/>
      <w:pPr>
        <w:ind w:left="7350" w:hanging="360"/>
      </w:pPr>
    </w:lvl>
    <w:lvl w:ilvl="7" w:tplc="04090019" w:tentative="1">
      <w:start w:val="1"/>
      <w:numFmt w:val="lowerLetter"/>
      <w:lvlText w:val="%8."/>
      <w:lvlJc w:val="left"/>
      <w:pPr>
        <w:ind w:left="8070" w:hanging="360"/>
      </w:pPr>
    </w:lvl>
    <w:lvl w:ilvl="8" w:tplc="0409001B" w:tentative="1">
      <w:start w:val="1"/>
      <w:numFmt w:val="lowerRoman"/>
      <w:lvlText w:val="%9."/>
      <w:lvlJc w:val="right"/>
      <w:pPr>
        <w:ind w:left="8790" w:hanging="180"/>
      </w:pPr>
    </w:lvl>
  </w:abstractNum>
  <w:abstractNum w:abstractNumId="30">
    <w:nsid w:val="621D3E5B"/>
    <w:multiLevelType w:val="hybridMultilevel"/>
    <w:tmpl w:val="55D0631E"/>
    <w:lvl w:ilvl="0" w:tplc="3C3423C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99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27B5781"/>
    <w:multiLevelType w:val="multilevel"/>
    <w:tmpl w:val="56DA6CCA"/>
    <w:lvl w:ilvl="0">
      <w:start w:val="6"/>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32">
    <w:nsid w:val="627B6643"/>
    <w:multiLevelType w:val="hybridMultilevel"/>
    <w:tmpl w:val="EDB2674A"/>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33">
    <w:nsid w:val="64BE28E0"/>
    <w:multiLevelType w:val="hybridMultilevel"/>
    <w:tmpl w:val="560EE5F0"/>
    <w:lvl w:ilvl="0" w:tplc="D1DCA662">
      <w:start w:val="1"/>
      <w:numFmt w:val="bullet"/>
      <w:lvlText w:val="–"/>
      <w:lvlJc w:val="left"/>
      <w:pPr>
        <w:ind w:left="4680" w:hanging="360"/>
      </w:pPr>
      <w:rPr>
        <w:rFonts w:ascii="Times New Roman" w:eastAsiaTheme="minorHAnsi" w:hAnsi="Times New Roman" w:cs="Times New Roman" w:hint="default"/>
      </w:rPr>
    </w:lvl>
    <w:lvl w:ilvl="1" w:tplc="BD306AC0">
      <w:numFmt w:val="bullet"/>
      <w:lvlText w:val="·"/>
      <w:lvlJc w:val="left"/>
      <w:pPr>
        <w:ind w:left="4110" w:hanging="1230"/>
      </w:pPr>
      <w:rPr>
        <w:rFonts w:ascii="Times New Roman" w:eastAsiaTheme="minorHAnsi" w:hAnsi="Times New Roman" w:cs="Times New Roman"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68F2578D"/>
    <w:multiLevelType w:val="multilevel"/>
    <w:tmpl w:val="12828302"/>
    <w:lvl w:ilvl="0">
      <w:start w:val="6"/>
      <w:numFmt w:val="decimal"/>
      <w:lvlText w:val="%1"/>
      <w:lvlJc w:val="left"/>
      <w:pPr>
        <w:ind w:left="480" w:hanging="480"/>
      </w:pPr>
      <w:rPr>
        <w:rFonts w:hint="default"/>
      </w:rPr>
    </w:lvl>
    <w:lvl w:ilvl="1">
      <w:start w:val="2"/>
      <w:numFmt w:val="decimal"/>
      <w:lvlText w:val="%1.%2"/>
      <w:lvlJc w:val="left"/>
      <w:pPr>
        <w:ind w:left="1245" w:hanging="48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35">
    <w:nsid w:val="6AC5572F"/>
    <w:multiLevelType w:val="multilevel"/>
    <w:tmpl w:val="1D72E92C"/>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6">
    <w:nsid w:val="6E1901A9"/>
    <w:multiLevelType w:val="hybridMultilevel"/>
    <w:tmpl w:val="2ADC86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7183039F"/>
    <w:multiLevelType w:val="multilevel"/>
    <w:tmpl w:val="56DA6CCA"/>
    <w:lvl w:ilvl="0">
      <w:start w:val="6"/>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540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38">
    <w:nsid w:val="7393149F"/>
    <w:multiLevelType w:val="multilevel"/>
    <w:tmpl w:val="6A9424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D991A56"/>
    <w:multiLevelType w:val="multilevel"/>
    <w:tmpl w:val="ADAAE1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7EFC6C08"/>
    <w:multiLevelType w:val="hybridMultilevel"/>
    <w:tmpl w:val="DE8AD6B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1"/>
  </w:num>
  <w:num w:numId="2">
    <w:abstractNumId w:val="21"/>
  </w:num>
  <w:num w:numId="3">
    <w:abstractNumId w:val="0"/>
  </w:num>
  <w:num w:numId="4">
    <w:abstractNumId w:val="10"/>
  </w:num>
  <w:num w:numId="5">
    <w:abstractNumId w:val="23"/>
  </w:num>
  <w:num w:numId="6">
    <w:abstractNumId w:val="3"/>
  </w:num>
  <w:num w:numId="7">
    <w:abstractNumId w:val="40"/>
  </w:num>
  <w:num w:numId="8">
    <w:abstractNumId w:val="26"/>
  </w:num>
  <w:num w:numId="9">
    <w:abstractNumId w:val="6"/>
  </w:num>
  <w:num w:numId="10">
    <w:abstractNumId w:val="32"/>
  </w:num>
  <w:num w:numId="11">
    <w:abstractNumId w:val="25"/>
  </w:num>
  <w:num w:numId="12">
    <w:abstractNumId w:val="18"/>
  </w:num>
  <w:num w:numId="13">
    <w:abstractNumId w:val="38"/>
  </w:num>
  <w:num w:numId="14">
    <w:abstractNumId w:val="13"/>
  </w:num>
  <w:num w:numId="15">
    <w:abstractNumId w:val="5"/>
  </w:num>
  <w:num w:numId="16">
    <w:abstractNumId w:val="39"/>
  </w:num>
  <w:num w:numId="17">
    <w:abstractNumId w:val="30"/>
  </w:num>
  <w:num w:numId="18">
    <w:abstractNumId w:val="35"/>
  </w:num>
  <w:num w:numId="19">
    <w:abstractNumId w:val="19"/>
  </w:num>
  <w:num w:numId="20">
    <w:abstractNumId w:val="4"/>
  </w:num>
  <w:num w:numId="21">
    <w:abstractNumId w:val="7"/>
  </w:num>
  <w:num w:numId="22">
    <w:abstractNumId w:val="28"/>
  </w:num>
  <w:num w:numId="23">
    <w:abstractNumId w:val="29"/>
  </w:num>
  <w:num w:numId="24">
    <w:abstractNumId w:val="2"/>
  </w:num>
  <w:num w:numId="25">
    <w:abstractNumId w:val="34"/>
  </w:num>
  <w:num w:numId="26">
    <w:abstractNumId w:val="31"/>
  </w:num>
  <w:num w:numId="27">
    <w:abstractNumId w:val="8"/>
  </w:num>
  <w:num w:numId="28">
    <w:abstractNumId w:val="17"/>
  </w:num>
  <w:num w:numId="29">
    <w:abstractNumId w:val="12"/>
  </w:num>
  <w:num w:numId="30">
    <w:abstractNumId w:val="20"/>
  </w:num>
  <w:num w:numId="31">
    <w:abstractNumId w:val="27"/>
  </w:num>
  <w:num w:numId="32">
    <w:abstractNumId w:val="14"/>
  </w:num>
  <w:num w:numId="33">
    <w:abstractNumId w:val="24"/>
  </w:num>
  <w:num w:numId="34">
    <w:abstractNumId w:val="36"/>
  </w:num>
  <w:num w:numId="35">
    <w:abstractNumId w:val="9"/>
  </w:num>
  <w:num w:numId="36">
    <w:abstractNumId w:val="15"/>
  </w:num>
  <w:num w:numId="37">
    <w:abstractNumId w:val="33"/>
  </w:num>
  <w:num w:numId="38">
    <w:abstractNumId w:val="16"/>
  </w:num>
  <w:num w:numId="39">
    <w:abstractNumId w:val="1"/>
  </w:num>
  <w:num w:numId="40">
    <w:abstractNumId w:val="22"/>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EDB"/>
    <w:rsid w:val="0003277A"/>
    <w:rsid w:val="00041FA4"/>
    <w:rsid w:val="00046CBB"/>
    <w:rsid w:val="00052CD5"/>
    <w:rsid w:val="00060117"/>
    <w:rsid w:val="00061911"/>
    <w:rsid w:val="000722A5"/>
    <w:rsid w:val="0010543A"/>
    <w:rsid w:val="00121F00"/>
    <w:rsid w:val="0013239F"/>
    <w:rsid w:val="00141134"/>
    <w:rsid w:val="001A11ED"/>
    <w:rsid w:val="001B34DB"/>
    <w:rsid w:val="001C4FDA"/>
    <w:rsid w:val="001E7E74"/>
    <w:rsid w:val="001F2638"/>
    <w:rsid w:val="001F7AD9"/>
    <w:rsid w:val="00217DBB"/>
    <w:rsid w:val="002339BE"/>
    <w:rsid w:val="002570D0"/>
    <w:rsid w:val="002642A7"/>
    <w:rsid w:val="002A5B89"/>
    <w:rsid w:val="003004ED"/>
    <w:rsid w:val="00302D34"/>
    <w:rsid w:val="00343957"/>
    <w:rsid w:val="00346E92"/>
    <w:rsid w:val="0036027F"/>
    <w:rsid w:val="003915F8"/>
    <w:rsid w:val="003A29DB"/>
    <w:rsid w:val="003B1DC0"/>
    <w:rsid w:val="003D774D"/>
    <w:rsid w:val="003E17CD"/>
    <w:rsid w:val="003E1FD9"/>
    <w:rsid w:val="003E3F50"/>
    <w:rsid w:val="003E44CB"/>
    <w:rsid w:val="00401CFF"/>
    <w:rsid w:val="00414B61"/>
    <w:rsid w:val="00421FAA"/>
    <w:rsid w:val="0044523A"/>
    <w:rsid w:val="0045328F"/>
    <w:rsid w:val="00454779"/>
    <w:rsid w:val="00455103"/>
    <w:rsid w:val="004658C4"/>
    <w:rsid w:val="004678DF"/>
    <w:rsid w:val="00472B46"/>
    <w:rsid w:val="00485E94"/>
    <w:rsid w:val="004D1090"/>
    <w:rsid w:val="00500E04"/>
    <w:rsid w:val="005502AC"/>
    <w:rsid w:val="005573A7"/>
    <w:rsid w:val="00564DEA"/>
    <w:rsid w:val="005A14A2"/>
    <w:rsid w:val="005A4D3B"/>
    <w:rsid w:val="005C0F93"/>
    <w:rsid w:val="005F474E"/>
    <w:rsid w:val="00601C75"/>
    <w:rsid w:val="00611853"/>
    <w:rsid w:val="006925CC"/>
    <w:rsid w:val="006A3C67"/>
    <w:rsid w:val="006A5438"/>
    <w:rsid w:val="006B7D8D"/>
    <w:rsid w:val="006C7DAB"/>
    <w:rsid w:val="006F7D16"/>
    <w:rsid w:val="00705048"/>
    <w:rsid w:val="00707814"/>
    <w:rsid w:val="007345DC"/>
    <w:rsid w:val="00735E2C"/>
    <w:rsid w:val="007411F0"/>
    <w:rsid w:val="007437F7"/>
    <w:rsid w:val="00757228"/>
    <w:rsid w:val="007974B5"/>
    <w:rsid w:val="007A313D"/>
    <w:rsid w:val="007A72E1"/>
    <w:rsid w:val="007B606F"/>
    <w:rsid w:val="007C1756"/>
    <w:rsid w:val="007C4C39"/>
    <w:rsid w:val="007D1D6F"/>
    <w:rsid w:val="007D78EA"/>
    <w:rsid w:val="007E2A58"/>
    <w:rsid w:val="007E3EDB"/>
    <w:rsid w:val="008053A6"/>
    <w:rsid w:val="00810EFA"/>
    <w:rsid w:val="0083398A"/>
    <w:rsid w:val="008517A1"/>
    <w:rsid w:val="00892366"/>
    <w:rsid w:val="00896854"/>
    <w:rsid w:val="00896E63"/>
    <w:rsid w:val="008A7D7C"/>
    <w:rsid w:val="00912417"/>
    <w:rsid w:val="0093458A"/>
    <w:rsid w:val="00934D2A"/>
    <w:rsid w:val="00963A2C"/>
    <w:rsid w:val="009A6833"/>
    <w:rsid w:val="009E20A3"/>
    <w:rsid w:val="009E41ED"/>
    <w:rsid w:val="009F09EC"/>
    <w:rsid w:val="00A017A5"/>
    <w:rsid w:val="00A07509"/>
    <w:rsid w:val="00A11267"/>
    <w:rsid w:val="00A22428"/>
    <w:rsid w:val="00A238BB"/>
    <w:rsid w:val="00A30AF3"/>
    <w:rsid w:val="00A83FF3"/>
    <w:rsid w:val="00A870DA"/>
    <w:rsid w:val="00A95CD8"/>
    <w:rsid w:val="00AA1C7B"/>
    <w:rsid w:val="00AA2591"/>
    <w:rsid w:val="00AB2BC8"/>
    <w:rsid w:val="00AB67E1"/>
    <w:rsid w:val="00AC0F4A"/>
    <w:rsid w:val="00AC10A9"/>
    <w:rsid w:val="00B16F52"/>
    <w:rsid w:val="00B20522"/>
    <w:rsid w:val="00B27660"/>
    <w:rsid w:val="00B4087B"/>
    <w:rsid w:val="00B64C32"/>
    <w:rsid w:val="00BC3522"/>
    <w:rsid w:val="00BD2CA0"/>
    <w:rsid w:val="00BD4933"/>
    <w:rsid w:val="00BE2AC4"/>
    <w:rsid w:val="00BF1EDB"/>
    <w:rsid w:val="00BF26F4"/>
    <w:rsid w:val="00C0787C"/>
    <w:rsid w:val="00C23DDA"/>
    <w:rsid w:val="00C31393"/>
    <w:rsid w:val="00C32B7E"/>
    <w:rsid w:val="00C354C3"/>
    <w:rsid w:val="00C3686C"/>
    <w:rsid w:val="00C41F73"/>
    <w:rsid w:val="00C53C50"/>
    <w:rsid w:val="00C76AE6"/>
    <w:rsid w:val="00CE095B"/>
    <w:rsid w:val="00CF3363"/>
    <w:rsid w:val="00D00043"/>
    <w:rsid w:val="00D546F7"/>
    <w:rsid w:val="00D725BF"/>
    <w:rsid w:val="00D8446D"/>
    <w:rsid w:val="00D85575"/>
    <w:rsid w:val="00D90B82"/>
    <w:rsid w:val="00DA0B97"/>
    <w:rsid w:val="00DA65E8"/>
    <w:rsid w:val="00E30B04"/>
    <w:rsid w:val="00E561D0"/>
    <w:rsid w:val="00E752F6"/>
    <w:rsid w:val="00E816E7"/>
    <w:rsid w:val="00E9076E"/>
    <w:rsid w:val="00EA5652"/>
    <w:rsid w:val="00EA5B1C"/>
    <w:rsid w:val="00ED22E5"/>
    <w:rsid w:val="00EE4810"/>
    <w:rsid w:val="00F22280"/>
    <w:rsid w:val="00F62176"/>
    <w:rsid w:val="00F64E2D"/>
    <w:rsid w:val="00F77E22"/>
    <w:rsid w:val="00F94B95"/>
    <w:rsid w:val="00FA140D"/>
    <w:rsid w:val="00FB4183"/>
    <w:rsid w:val="00FD2244"/>
    <w:rsid w:val="00FE4DE5"/>
    <w:rsid w:val="00FE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46F7"/>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D546F7"/>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D546F7"/>
    <w:pPr>
      <w:keepNext/>
      <w:keepLines/>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AA1C7B"/>
    <w:pPr>
      <w:keepNext/>
      <w:keepLines/>
      <w:spacing w:before="200" w:after="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DB"/>
    <w:pPr>
      <w:ind w:left="720"/>
      <w:contextualSpacing/>
    </w:pPr>
  </w:style>
  <w:style w:type="character" w:customStyle="1" w:styleId="Heading1Char">
    <w:name w:val="Heading 1 Char"/>
    <w:basedOn w:val="DefaultParagraphFont"/>
    <w:link w:val="Heading1"/>
    <w:uiPriority w:val="9"/>
    <w:rsid w:val="00D546F7"/>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546F7"/>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D546F7"/>
    <w:rPr>
      <w:rFonts w:ascii="Times New Roman" w:eastAsiaTheme="majorEastAsia" w:hAnsi="Times New Roman" w:cstheme="majorBidi"/>
      <w:b/>
      <w:bCs/>
      <w:sz w:val="24"/>
    </w:rPr>
  </w:style>
  <w:style w:type="paragraph" w:styleId="NoSpacing">
    <w:name w:val="No Spacing"/>
    <w:link w:val="NoSpacingChar"/>
    <w:uiPriority w:val="1"/>
    <w:qFormat/>
    <w:rsid w:val="00E30B04"/>
    <w:pPr>
      <w:spacing w:after="0" w:line="240" w:lineRule="auto"/>
      <w:jc w:val="both"/>
    </w:pPr>
    <w:rPr>
      <w:rFonts w:ascii="Times New Roman" w:eastAsia="Calibri" w:hAnsi="Times New Roman" w:cs="Times New Roman"/>
      <w:sz w:val="20"/>
    </w:rPr>
  </w:style>
  <w:style w:type="character" w:customStyle="1" w:styleId="Heading4Char">
    <w:name w:val="Heading 4 Char"/>
    <w:basedOn w:val="DefaultParagraphFont"/>
    <w:link w:val="Heading4"/>
    <w:uiPriority w:val="9"/>
    <w:rsid w:val="00AA1C7B"/>
    <w:rPr>
      <w:rFonts w:ascii="Times New Roman" w:eastAsiaTheme="majorEastAsia" w:hAnsi="Times New Roman" w:cstheme="majorBidi"/>
      <w:b/>
      <w:bCs/>
      <w:iCs/>
      <w:sz w:val="24"/>
    </w:rPr>
  </w:style>
  <w:style w:type="paragraph" w:styleId="TOCHeading">
    <w:name w:val="TOC Heading"/>
    <w:basedOn w:val="Heading1"/>
    <w:next w:val="Normal"/>
    <w:uiPriority w:val="39"/>
    <w:unhideWhenUsed/>
    <w:qFormat/>
    <w:rsid w:val="007437F7"/>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7F7"/>
    <w:pPr>
      <w:spacing w:after="100"/>
    </w:pPr>
  </w:style>
  <w:style w:type="paragraph" w:styleId="TOC2">
    <w:name w:val="toc 2"/>
    <w:basedOn w:val="Normal"/>
    <w:next w:val="Normal"/>
    <w:autoRedefine/>
    <w:uiPriority w:val="39"/>
    <w:unhideWhenUsed/>
    <w:rsid w:val="007437F7"/>
    <w:pPr>
      <w:spacing w:after="100"/>
      <w:ind w:left="220"/>
    </w:pPr>
  </w:style>
  <w:style w:type="paragraph" w:styleId="TOC3">
    <w:name w:val="toc 3"/>
    <w:basedOn w:val="Normal"/>
    <w:next w:val="Normal"/>
    <w:autoRedefine/>
    <w:uiPriority w:val="39"/>
    <w:unhideWhenUsed/>
    <w:rsid w:val="007437F7"/>
    <w:pPr>
      <w:spacing w:after="100"/>
      <w:ind w:left="440"/>
    </w:pPr>
  </w:style>
  <w:style w:type="character" w:styleId="Hyperlink">
    <w:name w:val="Hyperlink"/>
    <w:basedOn w:val="DefaultParagraphFont"/>
    <w:uiPriority w:val="99"/>
    <w:unhideWhenUsed/>
    <w:rsid w:val="007437F7"/>
    <w:rPr>
      <w:color w:val="0000FF" w:themeColor="hyperlink"/>
      <w:u w:val="single"/>
    </w:rPr>
  </w:style>
  <w:style w:type="paragraph" w:styleId="BalloonText">
    <w:name w:val="Balloon Text"/>
    <w:basedOn w:val="Normal"/>
    <w:link w:val="BalloonTextChar"/>
    <w:uiPriority w:val="99"/>
    <w:semiHidden/>
    <w:unhideWhenUsed/>
    <w:rsid w:val="00743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7F7"/>
    <w:rPr>
      <w:rFonts w:ascii="Tahoma" w:hAnsi="Tahoma" w:cs="Tahoma"/>
      <w:sz w:val="16"/>
      <w:szCs w:val="16"/>
    </w:rPr>
  </w:style>
  <w:style w:type="paragraph" w:styleId="Header">
    <w:name w:val="header"/>
    <w:basedOn w:val="Normal"/>
    <w:link w:val="HeaderChar"/>
    <w:uiPriority w:val="99"/>
    <w:unhideWhenUsed/>
    <w:rsid w:val="00896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E63"/>
  </w:style>
  <w:style w:type="paragraph" w:styleId="Footer">
    <w:name w:val="footer"/>
    <w:basedOn w:val="Normal"/>
    <w:link w:val="FooterChar"/>
    <w:uiPriority w:val="99"/>
    <w:unhideWhenUsed/>
    <w:rsid w:val="00896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E63"/>
  </w:style>
  <w:style w:type="character" w:customStyle="1" w:styleId="NoSpacingChar">
    <w:name w:val="No Spacing Char"/>
    <w:basedOn w:val="DefaultParagraphFont"/>
    <w:link w:val="NoSpacing"/>
    <w:uiPriority w:val="1"/>
    <w:rsid w:val="00896E63"/>
    <w:rPr>
      <w:rFonts w:ascii="Times New Roman" w:eastAsia="Calibri" w:hAnsi="Times New Roman" w:cs="Times New Roman"/>
      <w:sz w:val="20"/>
    </w:rPr>
  </w:style>
  <w:style w:type="table" w:styleId="TableGrid">
    <w:name w:val="Table Grid"/>
    <w:basedOn w:val="TableNormal"/>
    <w:uiPriority w:val="59"/>
    <w:rsid w:val="00D855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46F7"/>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D546F7"/>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D546F7"/>
    <w:pPr>
      <w:keepNext/>
      <w:keepLines/>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AA1C7B"/>
    <w:pPr>
      <w:keepNext/>
      <w:keepLines/>
      <w:spacing w:before="200" w:after="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DB"/>
    <w:pPr>
      <w:ind w:left="720"/>
      <w:contextualSpacing/>
    </w:pPr>
  </w:style>
  <w:style w:type="character" w:customStyle="1" w:styleId="Heading1Char">
    <w:name w:val="Heading 1 Char"/>
    <w:basedOn w:val="DefaultParagraphFont"/>
    <w:link w:val="Heading1"/>
    <w:uiPriority w:val="9"/>
    <w:rsid w:val="00D546F7"/>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546F7"/>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D546F7"/>
    <w:rPr>
      <w:rFonts w:ascii="Times New Roman" w:eastAsiaTheme="majorEastAsia" w:hAnsi="Times New Roman" w:cstheme="majorBidi"/>
      <w:b/>
      <w:bCs/>
      <w:sz w:val="24"/>
    </w:rPr>
  </w:style>
  <w:style w:type="paragraph" w:styleId="NoSpacing">
    <w:name w:val="No Spacing"/>
    <w:link w:val="NoSpacingChar"/>
    <w:uiPriority w:val="1"/>
    <w:qFormat/>
    <w:rsid w:val="00E30B04"/>
    <w:pPr>
      <w:spacing w:after="0" w:line="240" w:lineRule="auto"/>
      <w:jc w:val="both"/>
    </w:pPr>
    <w:rPr>
      <w:rFonts w:ascii="Times New Roman" w:eastAsia="Calibri" w:hAnsi="Times New Roman" w:cs="Times New Roman"/>
      <w:sz w:val="20"/>
    </w:rPr>
  </w:style>
  <w:style w:type="character" w:customStyle="1" w:styleId="Heading4Char">
    <w:name w:val="Heading 4 Char"/>
    <w:basedOn w:val="DefaultParagraphFont"/>
    <w:link w:val="Heading4"/>
    <w:uiPriority w:val="9"/>
    <w:rsid w:val="00AA1C7B"/>
    <w:rPr>
      <w:rFonts w:ascii="Times New Roman" w:eastAsiaTheme="majorEastAsia" w:hAnsi="Times New Roman" w:cstheme="majorBidi"/>
      <w:b/>
      <w:bCs/>
      <w:iCs/>
      <w:sz w:val="24"/>
    </w:rPr>
  </w:style>
  <w:style w:type="paragraph" w:styleId="TOCHeading">
    <w:name w:val="TOC Heading"/>
    <w:basedOn w:val="Heading1"/>
    <w:next w:val="Normal"/>
    <w:uiPriority w:val="39"/>
    <w:unhideWhenUsed/>
    <w:qFormat/>
    <w:rsid w:val="007437F7"/>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7F7"/>
    <w:pPr>
      <w:spacing w:after="100"/>
    </w:pPr>
  </w:style>
  <w:style w:type="paragraph" w:styleId="TOC2">
    <w:name w:val="toc 2"/>
    <w:basedOn w:val="Normal"/>
    <w:next w:val="Normal"/>
    <w:autoRedefine/>
    <w:uiPriority w:val="39"/>
    <w:unhideWhenUsed/>
    <w:rsid w:val="007437F7"/>
    <w:pPr>
      <w:spacing w:after="100"/>
      <w:ind w:left="220"/>
    </w:pPr>
  </w:style>
  <w:style w:type="paragraph" w:styleId="TOC3">
    <w:name w:val="toc 3"/>
    <w:basedOn w:val="Normal"/>
    <w:next w:val="Normal"/>
    <w:autoRedefine/>
    <w:uiPriority w:val="39"/>
    <w:unhideWhenUsed/>
    <w:rsid w:val="007437F7"/>
    <w:pPr>
      <w:spacing w:after="100"/>
      <w:ind w:left="440"/>
    </w:pPr>
  </w:style>
  <w:style w:type="character" w:styleId="Hyperlink">
    <w:name w:val="Hyperlink"/>
    <w:basedOn w:val="DefaultParagraphFont"/>
    <w:uiPriority w:val="99"/>
    <w:unhideWhenUsed/>
    <w:rsid w:val="007437F7"/>
    <w:rPr>
      <w:color w:val="0000FF" w:themeColor="hyperlink"/>
      <w:u w:val="single"/>
    </w:rPr>
  </w:style>
  <w:style w:type="paragraph" w:styleId="BalloonText">
    <w:name w:val="Balloon Text"/>
    <w:basedOn w:val="Normal"/>
    <w:link w:val="BalloonTextChar"/>
    <w:uiPriority w:val="99"/>
    <w:semiHidden/>
    <w:unhideWhenUsed/>
    <w:rsid w:val="00743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7F7"/>
    <w:rPr>
      <w:rFonts w:ascii="Tahoma" w:hAnsi="Tahoma" w:cs="Tahoma"/>
      <w:sz w:val="16"/>
      <w:szCs w:val="16"/>
    </w:rPr>
  </w:style>
  <w:style w:type="paragraph" w:styleId="Header">
    <w:name w:val="header"/>
    <w:basedOn w:val="Normal"/>
    <w:link w:val="HeaderChar"/>
    <w:uiPriority w:val="99"/>
    <w:unhideWhenUsed/>
    <w:rsid w:val="00896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E63"/>
  </w:style>
  <w:style w:type="paragraph" w:styleId="Footer">
    <w:name w:val="footer"/>
    <w:basedOn w:val="Normal"/>
    <w:link w:val="FooterChar"/>
    <w:uiPriority w:val="99"/>
    <w:unhideWhenUsed/>
    <w:rsid w:val="00896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E63"/>
  </w:style>
  <w:style w:type="character" w:customStyle="1" w:styleId="NoSpacingChar">
    <w:name w:val="No Spacing Char"/>
    <w:basedOn w:val="DefaultParagraphFont"/>
    <w:link w:val="NoSpacing"/>
    <w:uiPriority w:val="1"/>
    <w:rsid w:val="00896E63"/>
    <w:rPr>
      <w:rFonts w:ascii="Times New Roman" w:eastAsia="Calibri" w:hAnsi="Times New Roman" w:cs="Times New Roman"/>
      <w:sz w:val="20"/>
    </w:rPr>
  </w:style>
  <w:style w:type="table" w:styleId="TableGrid">
    <w:name w:val="Table Grid"/>
    <w:basedOn w:val="TableNormal"/>
    <w:uiPriority w:val="59"/>
    <w:rsid w:val="00D855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67169">
      <w:bodyDiv w:val="1"/>
      <w:marLeft w:val="0"/>
      <w:marRight w:val="0"/>
      <w:marTop w:val="0"/>
      <w:marBottom w:val="0"/>
      <w:divBdr>
        <w:top w:val="none" w:sz="0" w:space="0" w:color="auto"/>
        <w:left w:val="none" w:sz="0" w:space="0" w:color="auto"/>
        <w:bottom w:val="none" w:sz="0" w:space="0" w:color="auto"/>
        <w:right w:val="none" w:sz="0" w:space="0" w:color="auto"/>
      </w:divBdr>
      <w:divsChild>
        <w:div w:id="60642220">
          <w:marLeft w:val="1077"/>
          <w:marRight w:val="0"/>
          <w:marTop w:val="0"/>
          <w:marBottom w:val="0"/>
          <w:divBdr>
            <w:top w:val="none" w:sz="0" w:space="0" w:color="auto"/>
            <w:left w:val="none" w:sz="0" w:space="0" w:color="auto"/>
            <w:bottom w:val="none" w:sz="0" w:space="0" w:color="auto"/>
            <w:right w:val="none" w:sz="0" w:space="0" w:color="auto"/>
          </w:divBdr>
        </w:div>
        <w:div w:id="11104772">
          <w:marLeft w:val="1077"/>
          <w:marRight w:val="0"/>
          <w:marTop w:val="0"/>
          <w:marBottom w:val="0"/>
          <w:divBdr>
            <w:top w:val="none" w:sz="0" w:space="0" w:color="auto"/>
            <w:left w:val="none" w:sz="0" w:space="0" w:color="auto"/>
            <w:bottom w:val="none" w:sz="0" w:space="0" w:color="auto"/>
            <w:right w:val="none" w:sz="0" w:space="0" w:color="auto"/>
          </w:divBdr>
        </w:div>
        <w:div w:id="469136435">
          <w:marLeft w:val="1077"/>
          <w:marRight w:val="0"/>
          <w:marTop w:val="0"/>
          <w:marBottom w:val="0"/>
          <w:divBdr>
            <w:top w:val="none" w:sz="0" w:space="0" w:color="auto"/>
            <w:left w:val="none" w:sz="0" w:space="0" w:color="auto"/>
            <w:bottom w:val="none" w:sz="0" w:space="0" w:color="auto"/>
            <w:right w:val="none" w:sz="0" w:space="0" w:color="auto"/>
          </w:divBdr>
        </w:div>
        <w:div w:id="96607197">
          <w:marLeft w:val="1080"/>
          <w:marRight w:val="0"/>
          <w:marTop w:val="0"/>
          <w:marBottom w:val="0"/>
          <w:divBdr>
            <w:top w:val="none" w:sz="0" w:space="0" w:color="auto"/>
            <w:left w:val="none" w:sz="0" w:space="0" w:color="auto"/>
            <w:bottom w:val="none" w:sz="0" w:space="0" w:color="auto"/>
            <w:right w:val="none" w:sz="0" w:space="0" w:color="auto"/>
          </w:divBdr>
        </w:div>
      </w:divsChild>
    </w:div>
    <w:div w:id="413283378">
      <w:bodyDiv w:val="1"/>
      <w:marLeft w:val="0"/>
      <w:marRight w:val="0"/>
      <w:marTop w:val="0"/>
      <w:marBottom w:val="0"/>
      <w:divBdr>
        <w:top w:val="none" w:sz="0" w:space="0" w:color="auto"/>
        <w:left w:val="none" w:sz="0" w:space="0" w:color="auto"/>
        <w:bottom w:val="none" w:sz="0" w:space="0" w:color="auto"/>
        <w:right w:val="none" w:sz="0" w:space="0" w:color="auto"/>
      </w:divBdr>
      <w:divsChild>
        <w:div w:id="1214658363">
          <w:marLeft w:val="360"/>
          <w:marRight w:val="0"/>
          <w:marTop w:val="0"/>
          <w:marBottom w:val="0"/>
          <w:divBdr>
            <w:top w:val="none" w:sz="0" w:space="0" w:color="auto"/>
            <w:left w:val="none" w:sz="0" w:space="0" w:color="auto"/>
            <w:bottom w:val="none" w:sz="0" w:space="0" w:color="auto"/>
            <w:right w:val="none" w:sz="0" w:space="0" w:color="auto"/>
          </w:divBdr>
        </w:div>
        <w:div w:id="1648390873">
          <w:marLeft w:val="360"/>
          <w:marRight w:val="0"/>
          <w:marTop w:val="0"/>
          <w:marBottom w:val="0"/>
          <w:divBdr>
            <w:top w:val="none" w:sz="0" w:space="0" w:color="auto"/>
            <w:left w:val="none" w:sz="0" w:space="0" w:color="auto"/>
            <w:bottom w:val="none" w:sz="0" w:space="0" w:color="auto"/>
            <w:right w:val="none" w:sz="0" w:space="0" w:color="auto"/>
          </w:divBdr>
        </w:div>
        <w:div w:id="707068413">
          <w:marLeft w:val="360"/>
          <w:marRight w:val="0"/>
          <w:marTop w:val="0"/>
          <w:marBottom w:val="0"/>
          <w:divBdr>
            <w:top w:val="none" w:sz="0" w:space="0" w:color="auto"/>
            <w:left w:val="none" w:sz="0" w:space="0" w:color="auto"/>
            <w:bottom w:val="none" w:sz="0" w:space="0" w:color="auto"/>
            <w:right w:val="none" w:sz="0" w:space="0" w:color="auto"/>
          </w:divBdr>
        </w:div>
        <w:div w:id="1142036991">
          <w:marLeft w:val="1080"/>
          <w:marRight w:val="0"/>
          <w:marTop w:val="0"/>
          <w:marBottom w:val="0"/>
          <w:divBdr>
            <w:top w:val="none" w:sz="0" w:space="0" w:color="auto"/>
            <w:left w:val="none" w:sz="0" w:space="0" w:color="auto"/>
            <w:bottom w:val="none" w:sz="0" w:space="0" w:color="auto"/>
            <w:right w:val="none" w:sz="0" w:space="0" w:color="auto"/>
          </w:divBdr>
        </w:div>
        <w:div w:id="1533570441">
          <w:marLeft w:val="1080"/>
          <w:marRight w:val="0"/>
          <w:marTop w:val="0"/>
          <w:marBottom w:val="0"/>
          <w:divBdr>
            <w:top w:val="none" w:sz="0" w:space="0" w:color="auto"/>
            <w:left w:val="none" w:sz="0" w:space="0" w:color="auto"/>
            <w:bottom w:val="none" w:sz="0" w:space="0" w:color="auto"/>
            <w:right w:val="none" w:sz="0" w:space="0" w:color="auto"/>
          </w:divBdr>
        </w:div>
        <w:div w:id="1313145380">
          <w:marLeft w:val="1080"/>
          <w:marRight w:val="0"/>
          <w:marTop w:val="0"/>
          <w:marBottom w:val="0"/>
          <w:divBdr>
            <w:top w:val="none" w:sz="0" w:space="0" w:color="auto"/>
            <w:left w:val="none" w:sz="0" w:space="0" w:color="auto"/>
            <w:bottom w:val="none" w:sz="0" w:space="0" w:color="auto"/>
            <w:right w:val="none" w:sz="0" w:space="0" w:color="auto"/>
          </w:divBdr>
        </w:div>
      </w:divsChild>
    </w:div>
    <w:div w:id="479345028">
      <w:bodyDiv w:val="1"/>
      <w:marLeft w:val="0"/>
      <w:marRight w:val="0"/>
      <w:marTop w:val="0"/>
      <w:marBottom w:val="0"/>
      <w:divBdr>
        <w:top w:val="none" w:sz="0" w:space="0" w:color="auto"/>
        <w:left w:val="none" w:sz="0" w:space="0" w:color="auto"/>
        <w:bottom w:val="none" w:sz="0" w:space="0" w:color="auto"/>
        <w:right w:val="none" w:sz="0" w:space="0" w:color="auto"/>
      </w:divBdr>
      <w:divsChild>
        <w:div w:id="1956134144">
          <w:marLeft w:val="0"/>
          <w:marRight w:val="0"/>
          <w:marTop w:val="0"/>
          <w:marBottom w:val="0"/>
          <w:divBdr>
            <w:top w:val="none" w:sz="0" w:space="0" w:color="auto"/>
            <w:left w:val="none" w:sz="0" w:space="0" w:color="auto"/>
            <w:bottom w:val="none" w:sz="0" w:space="0" w:color="auto"/>
            <w:right w:val="none" w:sz="0" w:space="0" w:color="auto"/>
          </w:divBdr>
          <w:divsChild>
            <w:div w:id="1742679568">
              <w:marLeft w:val="0"/>
              <w:marRight w:val="0"/>
              <w:marTop w:val="0"/>
              <w:marBottom w:val="0"/>
              <w:divBdr>
                <w:top w:val="none" w:sz="0" w:space="0" w:color="auto"/>
                <w:left w:val="none" w:sz="0" w:space="0" w:color="auto"/>
                <w:bottom w:val="none" w:sz="0" w:space="0" w:color="auto"/>
                <w:right w:val="none" w:sz="0" w:space="0" w:color="auto"/>
              </w:divBdr>
            </w:div>
            <w:div w:id="1234468836">
              <w:marLeft w:val="0"/>
              <w:marRight w:val="0"/>
              <w:marTop w:val="0"/>
              <w:marBottom w:val="0"/>
              <w:divBdr>
                <w:top w:val="none" w:sz="0" w:space="0" w:color="auto"/>
                <w:left w:val="none" w:sz="0" w:space="0" w:color="auto"/>
                <w:bottom w:val="none" w:sz="0" w:space="0" w:color="auto"/>
                <w:right w:val="none" w:sz="0" w:space="0" w:color="auto"/>
              </w:divBdr>
              <w:divsChild>
                <w:div w:id="786969880">
                  <w:marLeft w:val="0"/>
                  <w:marRight w:val="0"/>
                  <w:marTop w:val="0"/>
                  <w:marBottom w:val="0"/>
                  <w:divBdr>
                    <w:top w:val="none" w:sz="0" w:space="0" w:color="auto"/>
                    <w:left w:val="none" w:sz="0" w:space="0" w:color="auto"/>
                    <w:bottom w:val="none" w:sz="0" w:space="0" w:color="auto"/>
                    <w:right w:val="none" w:sz="0" w:space="0" w:color="auto"/>
                  </w:divBdr>
                </w:div>
                <w:div w:id="853152812">
                  <w:marLeft w:val="0"/>
                  <w:marRight w:val="0"/>
                  <w:marTop w:val="0"/>
                  <w:marBottom w:val="0"/>
                  <w:divBdr>
                    <w:top w:val="none" w:sz="0" w:space="0" w:color="auto"/>
                    <w:left w:val="none" w:sz="0" w:space="0" w:color="auto"/>
                    <w:bottom w:val="none" w:sz="0" w:space="0" w:color="auto"/>
                    <w:right w:val="none" w:sz="0" w:space="0" w:color="auto"/>
                  </w:divBdr>
                </w:div>
                <w:div w:id="2022662615">
                  <w:marLeft w:val="0"/>
                  <w:marRight w:val="0"/>
                  <w:marTop w:val="0"/>
                  <w:marBottom w:val="0"/>
                  <w:divBdr>
                    <w:top w:val="none" w:sz="0" w:space="0" w:color="auto"/>
                    <w:left w:val="none" w:sz="0" w:space="0" w:color="auto"/>
                    <w:bottom w:val="none" w:sz="0" w:space="0" w:color="auto"/>
                    <w:right w:val="none" w:sz="0" w:space="0" w:color="auto"/>
                  </w:divBdr>
                </w:div>
                <w:div w:id="147140581">
                  <w:marLeft w:val="0"/>
                  <w:marRight w:val="0"/>
                  <w:marTop w:val="0"/>
                  <w:marBottom w:val="0"/>
                  <w:divBdr>
                    <w:top w:val="none" w:sz="0" w:space="0" w:color="auto"/>
                    <w:left w:val="none" w:sz="0" w:space="0" w:color="auto"/>
                    <w:bottom w:val="none" w:sz="0" w:space="0" w:color="auto"/>
                    <w:right w:val="none" w:sz="0" w:space="0" w:color="auto"/>
                  </w:divBdr>
                </w:div>
                <w:div w:id="1943495118">
                  <w:marLeft w:val="0"/>
                  <w:marRight w:val="0"/>
                  <w:marTop w:val="0"/>
                  <w:marBottom w:val="0"/>
                  <w:divBdr>
                    <w:top w:val="none" w:sz="0" w:space="0" w:color="auto"/>
                    <w:left w:val="none" w:sz="0" w:space="0" w:color="auto"/>
                    <w:bottom w:val="none" w:sz="0" w:space="0" w:color="auto"/>
                    <w:right w:val="none" w:sz="0" w:space="0" w:color="auto"/>
                  </w:divBdr>
                </w:div>
                <w:div w:id="11265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3525">
          <w:marLeft w:val="0"/>
          <w:marRight w:val="0"/>
          <w:marTop w:val="0"/>
          <w:marBottom w:val="0"/>
          <w:divBdr>
            <w:top w:val="none" w:sz="0" w:space="0" w:color="auto"/>
            <w:left w:val="none" w:sz="0" w:space="0" w:color="auto"/>
            <w:bottom w:val="none" w:sz="0" w:space="0" w:color="auto"/>
            <w:right w:val="none" w:sz="0" w:space="0" w:color="auto"/>
          </w:divBdr>
        </w:div>
      </w:divsChild>
    </w:div>
    <w:div w:id="481509562">
      <w:bodyDiv w:val="1"/>
      <w:marLeft w:val="0"/>
      <w:marRight w:val="0"/>
      <w:marTop w:val="0"/>
      <w:marBottom w:val="0"/>
      <w:divBdr>
        <w:top w:val="none" w:sz="0" w:space="0" w:color="auto"/>
        <w:left w:val="none" w:sz="0" w:space="0" w:color="auto"/>
        <w:bottom w:val="none" w:sz="0" w:space="0" w:color="auto"/>
        <w:right w:val="none" w:sz="0" w:space="0" w:color="auto"/>
      </w:divBdr>
      <w:divsChild>
        <w:div w:id="42172282">
          <w:marLeft w:val="0"/>
          <w:marRight w:val="0"/>
          <w:marTop w:val="0"/>
          <w:marBottom w:val="14"/>
          <w:divBdr>
            <w:top w:val="none" w:sz="0" w:space="0" w:color="auto"/>
            <w:left w:val="none" w:sz="0" w:space="0" w:color="auto"/>
            <w:bottom w:val="none" w:sz="0" w:space="0" w:color="auto"/>
            <w:right w:val="none" w:sz="0" w:space="0" w:color="auto"/>
          </w:divBdr>
        </w:div>
        <w:div w:id="690029612">
          <w:marLeft w:val="0"/>
          <w:marRight w:val="0"/>
          <w:marTop w:val="0"/>
          <w:marBottom w:val="14"/>
          <w:divBdr>
            <w:top w:val="none" w:sz="0" w:space="0" w:color="auto"/>
            <w:left w:val="none" w:sz="0" w:space="0" w:color="auto"/>
            <w:bottom w:val="none" w:sz="0" w:space="0" w:color="auto"/>
            <w:right w:val="none" w:sz="0" w:space="0" w:color="auto"/>
          </w:divBdr>
        </w:div>
      </w:divsChild>
    </w:div>
    <w:div w:id="506559520">
      <w:bodyDiv w:val="1"/>
      <w:marLeft w:val="0"/>
      <w:marRight w:val="0"/>
      <w:marTop w:val="0"/>
      <w:marBottom w:val="0"/>
      <w:divBdr>
        <w:top w:val="none" w:sz="0" w:space="0" w:color="auto"/>
        <w:left w:val="none" w:sz="0" w:space="0" w:color="auto"/>
        <w:bottom w:val="none" w:sz="0" w:space="0" w:color="auto"/>
        <w:right w:val="none" w:sz="0" w:space="0" w:color="auto"/>
      </w:divBdr>
    </w:div>
    <w:div w:id="545289089">
      <w:bodyDiv w:val="1"/>
      <w:marLeft w:val="0"/>
      <w:marRight w:val="0"/>
      <w:marTop w:val="0"/>
      <w:marBottom w:val="0"/>
      <w:divBdr>
        <w:top w:val="none" w:sz="0" w:space="0" w:color="auto"/>
        <w:left w:val="none" w:sz="0" w:space="0" w:color="auto"/>
        <w:bottom w:val="none" w:sz="0" w:space="0" w:color="auto"/>
        <w:right w:val="none" w:sz="0" w:space="0" w:color="auto"/>
      </w:divBdr>
    </w:div>
    <w:div w:id="558908737">
      <w:bodyDiv w:val="1"/>
      <w:marLeft w:val="0"/>
      <w:marRight w:val="0"/>
      <w:marTop w:val="0"/>
      <w:marBottom w:val="0"/>
      <w:divBdr>
        <w:top w:val="none" w:sz="0" w:space="0" w:color="auto"/>
        <w:left w:val="none" w:sz="0" w:space="0" w:color="auto"/>
        <w:bottom w:val="none" w:sz="0" w:space="0" w:color="auto"/>
        <w:right w:val="none" w:sz="0" w:space="0" w:color="auto"/>
      </w:divBdr>
    </w:div>
    <w:div w:id="910584669">
      <w:bodyDiv w:val="1"/>
      <w:marLeft w:val="0"/>
      <w:marRight w:val="0"/>
      <w:marTop w:val="0"/>
      <w:marBottom w:val="0"/>
      <w:divBdr>
        <w:top w:val="none" w:sz="0" w:space="0" w:color="auto"/>
        <w:left w:val="none" w:sz="0" w:space="0" w:color="auto"/>
        <w:bottom w:val="none" w:sz="0" w:space="0" w:color="auto"/>
        <w:right w:val="none" w:sz="0" w:space="0" w:color="auto"/>
      </w:divBdr>
      <w:divsChild>
        <w:div w:id="1229457795">
          <w:marLeft w:val="360"/>
          <w:marRight w:val="0"/>
          <w:marTop w:val="0"/>
          <w:marBottom w:val="0"/>
          <w:divBdr>
            <w:top w:val="none" w:sz="0" w:space="0" w:color="auto"/>
            <w:left w:val="none" w:sz="0" w:space="0" w:color="auto"/>
            <w:bottom w:val="none" w:sz="0" w:space="0" w:color="auto"/>
            <w:right w:val="none" w:sz="0" w:space="0" w:color="auto"/>
          </w:divBdr>
        </w:div>
        <w:div w:id="1971938135">
          <w:marLeft w:val="360"/>
          <w:marRight w:val="0"/>
          <w:marTop w:val="0"/>
          <w:marBottom w:val="0"/>
          <w:divBdr>
            <w:top w:val="none" w:sz="0" w:space="0" w:color="auto"/>
            <w:left w:val="none" w:sz="0" w:space="0" w:color="auto"/>
            <w:bottom w:val="none" w:sz="0" w:space="0" w:color="auto"/>
            <w:right w:val="none" w:sz="0" w:space="0" w:color="auto"/>
          </w:divBdr>
        </w:div>
        <w:div w:id="698552747">
          <w:marLeft w:val="360"/>
          <w:marRight w:val="0"/>
          <w:marTop w:val="0"/>
          <w:marBottom w:val="0"/>
          <w:divBdr>
            <w:top w:val="none" w:sz="0" w:space="0" w:color="auto"/>
            <w:left w:val="none" w:sz="0" w:space="0" w:color="auto"/>
            <w:bottom w:val="none" w:sz="0" w:space="0" w:color="auto"/>
            <w:right w:val="none" w:sz="0" w:space="0" w:color="auto"/>
          </w:divBdr>
        </w:div>
        <w:div w:id="1836409084">
          <w:marLeft w:val="360"/>
          <w:marRight w:val="0"/>
          <w:marTop w:val="0"/>
          <w:marBottom w:val="0"/>
          <w:divBdr>
            <w:top w:val="none" w:sz="0" w:space="0" w:color="auto"/>
            <w:left w:val="none" w:sz="0" w:space="0" w:color="auto"/>
            <w:bottom w:val="none" w:sz="0" w:space="0" w:color="auto"/>
            <w:right w:val="none" w:sz="0" w:space="0" w:color="auto"/>
          </w:divBdr>
        </w:div>
        <w:div w:id="1019429856">
          <w:marLeft w:val="720"/>
          <w:marRight w:val="0"/>
          <w:marTop w:val="0"/>
          <w:marBottom w:val="0"/>
          <w:divBdr>
            <w:top w:val="none" w:sz="0" w:space="0" w:color="auto"/>
            <w:left w:val="none" w:sz="0" w:space="0" w:color="auto"/>
            <w:bottom w:val="none" w:sz="0" w:space="0" w:color="auto"/>
            <w:right w:val="none" w:sz="0" w:space="0" w:color="auto"/>
          </w:divBdr>
        </w:div>
        <w:div w:id="193664269">
          <w:marLeft w:val="720"/>
          <w:marRight w:val="0"/>
          <w:marTop w:val="0"/>
          <w:marBottom w:val="0"/>
          <w:divBdr>
            <w:top w:val="none" w:sz="0" w:space="0" w:color="auto"/>
            <w:left w:val="none" w:sz="0" w:space="0" w:color="auto"/>
            <w:bottom w:val="none" w:sz="0" w:space="0" w:color="auto"/>
            <w:right w:val="none" w:sz="0" w:space="0" w:color="auto"/>
          </w:divBdr>
        </w:div>
        <w:div w:id="792598643">
          <w:marLeft w:val="720"/>
          <w:marRight w:val="0"/>
          <w:marTop w:val="0"/>
          <w:marBottom w:val="0"/>
          <w:divBdr>
            <w:top w:val="none" w:sz="0" w:space="0" w:color="auto"/>
            <w:left w:val="none" w:sz="0" w:space="0" w:color="auto"/>
            <w:bottom w:val="none" w:sz="0" w:space="0" w:color="auto"/>
            <w:right w:val="none" w:sz="0" w:space="0" w:color="auto"/>
          </w:divBdr>
        </w:div>
        <w:div w:id="2112624280">
          <w:marLeft w:val="720"/>
          <w:marRight w:val="0"/>
          <w:marTop w:val="0"/>
          <w:marBottom w:val="0"/>
          <w:divBdr>
            <w:top w:val="none" w:sz="0" w:space="0" w:color="auto"/>
            <w:left w:val="none" w:sz="0" w:space="0" w:color="auto"/>
            <w:bottom w:val="none" w:sz="0" w:space="0" w:color="auto"/>
            <w:right w:val="none" w:sz="0" w:space="0" w:color="auto"/>
          </w:divBdr>
        </w:div>
        <w:div w:id="1354266054">
          <w:marLeft w:val="360"/>
          <w:marRight w:val="0"/>
          <w:marTop w:val="0"/>
          <w:marBottom w:val="0"/>
          <w:divBdr>
            <w:top w:val="none" w:sz="0" w:space="0" w:color="auto"/>
            <w:left w:val="none" w:sz="0" w:space="0" w:color="auto"/>
            <w:bottom w:val="none" w:sz="0" w:space="0" w:color="auto"/>
            <w:right w:val="none" w:sz="0" w:space="0" w:color="auto"/>
          </w:divBdr>
        </w:div>
        <w:div w:id="1391733420">
          <w:marLeft w:val="1080"/>
          <w:marRight w:val="0"/>
          <w:marTop w:val="0"/>
          <w:marBottom w:val="0"/>
          <w:divBdr>
            <w:top w:val="none" w:sz="0" w:space="0" w:color="auto"/>
            <w:left w:val="none" w:sz="0" w:space="0" w:color="auto"/>
            <w:bottom w:val="none" w:sz="0" w:space="0" w:color="auto"/>
            <w:right w:val="none" w:sz="0" w:space="0" w:color="auto"/>
          </w:divBdr>
        </w:div>
        <w:div w:id="376514029">
          <w:marLeft w:val="1080"/>
          <w:marRight w:val="0"/>
          <w:marTop w:val="0"/>
          <w:marBottom w:val="0"/>
          <w:divBdr>
            <w:top w:val="none" w:sz="0" w:space="0" w:color="auto"/>
            <w:left w:val="none" w:sz="0" w:space="0" w:color="auto"/>
            <w:bottom w:val="none" w:sz="0" w:space="0" w:color="auto"/>
            <w:right w:val="none" w:sz="0" w:space="0" w:color="auto"/>
          </w:divBdr>
        </w:div>
        <w:div w:id="66534642">
          <w:marLeft w:val="720"/>
          <w:marRight w:val="0"/>
          <w:marTop w:val="0"/>
          <w:marBottom w:val="0"/>
          <w:divBdr>
            <w:top w:val="none" w:sz="0" w:space="0" w:color="auto"/>
            <w:left w:val="none" w:sz="0" w:space="0" w:color="auto"/>
            <w:bottom w:val="none" w:sz="0" w:space="0" w:color="auto"/>
            <w:right w:val="none" w:sz="0" w:space="0" w:color="auto"/>
          </w:divBdr>
        </w:div>
      </w:divsChild>
    </w:div>
    <w:div w:id="982272651">
      <w:bodyDiv w:val="1"/>
      <w:marLeft w:val="0"/>
      <w:marRight w:val="0"/>
      <w:marTop w:val="0"/>
      <w:marBottom w:val="0"/>
      <w:divBdr>
        <w:top w:val="none" w:sz="0" w:space="0" w:color="auto"/>
        <w:left w:val="none" w:sz="0" w:space="0" w:color="auto"/>
        <w:bottom w:val="none" w:sz="0" w:space="0" w:color="auto"/>
        <w:right w:val="none" w:sz="0" w:space="0" w:color="auto"/>
      </w:divBdr>
    </w:div>
    <w:div w:id="1033460286">
      <w:bodyDiv w:val="1"/>
      <w:marLeft w:val="0"/>
      <w:marRight w:val="0"/>
      <w:marTop w:val="0"/>
      <w:marBottom w:val="0"/>
      <w:divBdr>
        <w:top w:val="none" w:sz="0" w:space="0" w:color="auto"/>
        <w:left w:val="none" w:sz="0" w:space="0" w:color="auto"/>
        <w:bottom w:val="none" w:sz="0" w:space="0" w:color="auto"/>
        <w:right w:val="none" w:sz="0" w:space="0" w:color="auto"/>
      </w:divBdr>
    </w:div>
    <w:div w:id="1056079559">
      <w:bodyDiv w:val="1"/>
      <w:marLeft w:val="0"/>
      <w:marRight w:val="0"/>
      <w:marTop w:val="0"/>
      <w:marBottom w:val="0"/>
      <w:divBdr>
        <w:top w:val="none" w:sz="0" w:space="0" w:color="auto"/>
        <w:left w:val="none" w:sz="0" w:space="0" w:color="auto"/>
        <w:bottom w:val="none" w:sz="0" w:space="0" w:color="auto"/>
        <w:right w:val="none" w:sz="0" w:space="0" w:color="auto"/>
      </w:divBdr>
    </w:div>
    <w:div w:id="1066954076">
      <w:bodyDiv w:val="1"/>
      <w:marLeft w:val="0"/>
      <w:marRight w:val="0"/>
      <w:marTop w:val="0"/>
      <w:marBottom w:val="0"/>
      <w:divBdr>
        <w:top w:val="none" w:sz="0" w:space="0" w:color="auto"/>
        <w:left w:val="none" w:sz="0" w:space="0" w:color="auto"/>
        <w:bottom w:val="none" w:sz="0" w:space="0" w:color="auto"/>
        <w:right w:val="none" w:sz="0" w:space="0" w:color="auto"/>
      </w:divBdr>
    </w:div>
    <w:div w:id="1240822904">
      <w:bodyDiv w:val="1"/>
      <w:marLeft w:val="0"/>
      <w:marRight w:val="0"/>
      <w:marTop w:val="0"/>
      <w:marBottom w:val="0"/>
      <w:divBdr>
        <w:top w:val="none" w:sz="0" w:space="0" w:color="auto"/>
        <w:left w:val="none" w:sz="0" w:space="0" w:color="auto"/>
        <w:bottom w:val="none" w:sz="0" w:space="0" w:color="auto"/>
        <w:right w:val="none" w:sz="0" w:space="0" w:color="auto"/>
      </w:divBdr>
    </w:div>
    <w:div w:id="151403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BF310-F31E-442C-8B61-A5EDC83B0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24</Pages>
  <Words>5513</Words>
  <Characters>31427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diwadatta</dc:creator>
  <cp:lastModifiedBy>diwadatta</cp:lastModifiedBy>
  <cp:revision>10</cp:revision>
  <cp:lastPrinted>2014-12-24T01:01:00Z</cp:lastPrinted>
  <dcterms:created xsi:type="dcterms:W3CDTF">2015-04-27T11:56:00Z</dcterms:created>
  <dcterms:modified xsi:type="dcterms:W3CDTF">2015-04-29T04:57:00Z</dcterms:modified>
</cp:coreProperties>
</file>