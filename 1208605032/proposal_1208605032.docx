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04C" w:rsidRPr="00D13642" w:rsidRDefault="009E004C" w:rsidP="009E004C">
      <w:pPr>
        <w:spacing w:before="120" w:after="120" w:line="360" w:lineRule="auto"/>
        <w:jc w:val="center"/>
        <w:rPr>
          <w:rFonts w:cs="Times New Roman"/>
          <w:b/>
          <w:szCs w:val="24"/>
        </w:rPr>
      </w:pPr>
      <w:r w:rsidRPr="00D13642">
        <w:rPr>
          <w:rFonts w:cs="Times New Roman"/>
          <w:b/>
          <w:szCs w:val="24"/>
        </w:rPr>
        <w:t>PROPOSAL TUGAS AKHIR</w:t>
      </w:r>
    </w:p>
    <w:p w:rsidR="009E004C" w:rsidRPr="002D4E8B" w:rsidRDefault="002D4E8B" w:rsidP="002D4E8B">
      <w:pPr>
        <w:spacing w:before="120" w:after="120" w:line="360" w:lineRule="auto"/>
        <w:jc w:val="center"/>
        <w:rPr>
          <w:rFonts w:cs="Times New Roman"/>
          <w:b/>
          <w:sz w:val="28"/>
          <w:szCs w:val="24"/>
        </w:rPr>
      </w:pPr>
      <w:r w:rsidRPr="002D4E8B">
        <w:rPr>
          <w:rFonts w:cs="Times New Roman"/>
          <w:b/>
          <w:lang w:val="en-US"/>
        </w:rPr>
        <w:t>IMPLEMENTASI KOMPUTASI PARALLEL PADA JARINGAN LAN</w:t>
      </w:r>
      <w:r w:rsidR="001F1FF6">
        <w:rPr>
          <w:rFonts w:cs="Times New Roman"/>
          <w:b/>
          <w:lang w:val="en-US"/>
        </w:rPr>
        <w:t xml:space="preserve"> MENGGUNAKAN ALGORITMA PEDJADWALAN TUGAS WEIGHT ROUND ROBIN</w:t>
      </w: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rPr>
        <w:t xml:space="preserve">KOMPETENSI </w:t>
      </w:r>
      <w:r w:rsidRPr="00D13642">
        <w:rPr>
          <w:rFonts w:cs="Times New Roman"/>
          <w:b/>
          <w:szCs w:val="24"/>
          <w:lang w:val="en-US"/>
        </w:rPr>
        <w:t>JARINGAN KOMPUTER</w:t>
      </w: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rPr>
      </w:pPr>
      <w:r w:rsidRPr="00D13642">
        <w:rPr>
          <w:rFonts w:cs="Times New Roman"/>
          <w:b/>
          <w:noProof/>
          <w:szCs w:val="24"/>
          <w:lang w:val="en-US"/>
        </w:rPr>
        <w:drawing>
          <wp:inline distT="0" distB="0" distL="0" distR="0" wp14:anchorId="775A989D" wp14:editId="699DB81E">
            <wp:extent cx="1080000" cy="1080000"/>
            <wp:effectExtent l="0" t="0" r="6350" b="6350"/>
            <wp:docPr id="2" name="Picture 2" descr="E:\Data Kuliah\Unud_Asli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Data Kuliah\Unud_Asli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lang w:val="en-US"/>
        </w:rPr>
        <w:t>I NYOMAN BUDAYASA</w:t>
      </w:r>
    </w:p>
    <w:p w:rsidR="009E004C" w:rsidRPr="00D13642" w:rsidRDefault="009E004C" w:rsidP="009E004C">
      <w:pPr>
        <w:spacing w:before="120" w:after="120" w:line="360" w:lineRule="auto"/>
        <w:jc w:val="center"/>
        <w:rPr>
          <w:rFonts w:cs="Times New Roman"/>
          <w:b/>
          <w:szCs w:val="24"/>
          <w:lang w:val="en-US"/>
        </w:rPr>
      </w:pPr>
      <w:r w:rsidRPr="00D13642">
        <w:rPr>
          <w:rFonts w:cs="Times New Roman"/>
          <w:b/>
          <w:szCs w:val="24"/>
        </w:rPr>
        <w:t xml:space="preserve"> NIM. 12086050</w:t>
      </w:r>
      <w:r w:rsidRPr="00D13642">
        <w:rPr>
          <w:rFonts w:cs="Times New Roman"/>
          <w:b/>
          <w:szCs w:val="24"/>
          <w:lang w:val="en-US"/>
        </w:rPr>
        <w:t>32</w:t>
      </w: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jc w:val="center"/>
        <w:rPr>
          <w:rFonts w:cs="Times New Roman"/>
          <w:b/>
          <w:szCs w:val="24"/>
        </w:rPr>
      </w:pPr>
      <w:r w:rsidRPr="00D13642">
        <w:rPr>
          <w:rFonts w:cs="Times New Roman"/>
          <w:b/>
          <w:szCs w:val="24"/>
        </w:rPr>
        <w:t>PROGRAM STUDI TEKNIK INFORMATIKA                                JURUSAN ILMU KOMPUTER                                                                 FAKULTAS MATEMATIKA DAN ILMU PENGETAHUAN ALAM UNIVERSITAS UDAYANA</w:t>
      </w:r>
    </w:p>
    <w:p w:rsidR="009E004C" w:rsidRPr="00D13642" w:rsidRDefault="009E004C" w:rsidP="009E004C">
      <w:pPr>
        <w:spacing w:before="120" w:after="120" w:line="360" w:lineRule="auto"/>
        <w:jc w:val="center"/>
        <w:rPr>
          <w:rFonts w:cs="Times New Roman"/>
          <w:b/>
          <w:szCs w:val="24"/>
        </w:rPr>
      </w:pPr>
      <w:r w:rsidRPr="00D13642">
        <w:rPr>
          <w:rFonts w:cs="Times New Roman"/>
          <w:b/>
          <w:szCs w:val="24"/>
        </w:rPr>
        <w:t>BUKIT JIMBARAN</w:t>
      </w:r>
    </w:p>
    <w:p w:rsidR="009E004C" w:rsidRPr="005F0E42" w:rsidRDefault="005F0E42" w:rsidP="009E004C">
      <w:pPr>
        <w:spacing w:before="120" w:after="120" w:line="360" w:lineRule="auto"/>
        <w:jc w:val="center"/>
        <w:rPr>
          <w:rFonts w:cs="Times New Roman"/>
          <w:b/>
          <w:szCs w:val="24"/>
          <w:lang w:val="en-US"/>
        </w:rPr>
      </w:pPr>
      <w:r>
        <w:rPr>
          <w:rFonts w:cs="Times New Roman"/>
          <w:b/>
          <w:szCs w:val="24"/>
        </w:rPr>
        <w:t>201</w:t>
      </w:r>
      <w:r>
        <w:rPr>
          <w:rFonts w:cs="Times New Roman"/>
          <w:b/>
          <w:szCs w:val="24"/>
          <w:lang w:val="en-US"/>
        </w:rPr>
        <w:t>5</w:t>
      </w:r>
    </w:p>
    <w:p w:rsidR="009E004C" w:rsidRPr="00D13642" w:rsidRDefault="009E004C" w:rsidP="009E004C">
      <w:pPr>
        <w:spacing w:before="120" w:after="120" w:line="360" w:lineRule="auto"/>
        <w:jc w:val="center"/>
        <w:rPr>
          <w:rFonts w:cs="Times New Roman"/>
          <w:b/>
          <w:szCs w:val="24"/>
        </w:rPr>
        <w:sectPr w:rsidR="009E004C" w:rsidRPr="00D13642" w:rsidSect="009E004C">
          <w:footerReference w:type="default" r:id="rId9"/>
          <w:pgSz w:w="11906" w:h="16838"/>
          <w:pgMar w:top="1701" w:right="1701" w:bottom="1701" w:left="2268" w:header="708" w:footer="708" w:gutter="0"/>
          <w:pgNumType w:fmt="lowerRoman"/>
          <w:cols w:space="708"/>
          <w:titlePg/>
          <w:docGrid w:linePitch="360"/>
        </w:sectPr>
      </w:pPr>
    </w:p>
    <w:p w:rsidR="009E004C" w:rsidRPr="00D13642" w:rsidRDefault="009E004C" w:rsidP="009E004C">
      <w:pPr>
        <w:pStyle w:val="Heading6"/>
        <w:spacing w:before="120" w:after="120"/>
      </w:pPr>
      <w:bookmarkStart w:id="0" w:name="_Toc416858899"/>
      <w:r w:rsidRPr="00D13642">
        <w:lastRenderedPageBreak/>
        <w:t>LEMBAR PERSETUJUAN UJIAN PROPOSALTUGASAKHIR</w:t>
      </w:r>
      <w:bookmarkEnd w:id="0"/>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Judul Skripsi</w:t>
      </w:r>
      <w:r w:rsidRPr="00D13642">
        <w:rPr>
          <w:rFonts w:cs="Times New Roman"/>
          <w:szCs w:val="24"/>
        </w:rPr>
        <w:tab/>
        <w:t>:</w:t>
      </w:r>
      <w:r w:rsidRPr="00D13642">
        <w:rPr>
          <w:rFonts w:cs="Times New Roman"/>
          <w:szCs w:val="24"/>
        </w:rPr>
        <w:tab/>
      </w:r>
      <w:r w:rsidR="00277CF6" w:rsidRPr="002D4E8B">
        <w:rPr>
          <w:rFonts w:cs="Times New Roman"/>
          <w:lang w:val="en-US"/>
        </w:rPr>
        <w:t>Implementasi  Komputasi Parallel Pada Jaringan LAN</w:t>
      </w:r>
      <w:r w:rsidR="00277CF6">
        <w:rPr>
          <w:rFonts w:cs="Times New Roman"/>
          <w:lang w:val="en-US"/>
        </w:rPr>
        <w:t xml:space="preserve"> Menggunakan Algoritma Penjadwalan Tugas Weight Round Robin.</w:t>
      </w:r>
    </w:p>
    <w:p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Kompetensi </w:t>
      </w:r>
      <w:r w:rsidRPr="00D13642">
        <w:rPr>
          <w:rFonts w:cs="Times New Roman"/>
          <w:szCs w:val="24"/>
        </w:rPr>
        <w:tab/>
        <w:t xml:space="preserve">:   </w:t>
      </w:r>
      <w:r w:rsidRPr="00D13642">
        <w:rPr>
          <w:rFonts w:cs="Times New Roman"/>
          <w:szCs w:val="24"/>
          <w:lang w:val="en-US"/>
        </w:rPr>
        <w:t>Jaringan Komputer</w:t>
      </w:r>
    </w:p>
    <w:p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Nama </w:t>
      </w:r>
      <w:r w:rsidRPr="00D13642">
        <w:rPr>
          <w:rFonts w:cs="Times New Roman"/>
          <w:szCs w:val="24"/>
        </w:rPr>
        <w:tab/>
        <w:t xml:space="preserve">:   </w:t>
      </w:r>
      <w:r w:rsidRPr="00D13642">
        <w:rPr>
          <w:rFonts w:cs="Times New Roman"/>
          <w:szCs w:val="24"/>
          <w:lang w:val="en-US"/>
        </w:rPr>
        <w:t>I Nyoman Budayasa</w:t>
      </w:r>
    </w:p>
    <w:p w:rsidR="009E004C" w:rsidRPr="00D13642"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 xml:space="preserve">NIM </w:t>
      </w:r>
      <w:r w:rsidRPr="00D13642">
        <w:rPr>
          <w:rFonts w:cs="Times New Roman"/>
          <w:szCs w:val="24"/>
        </w:rPr>
        <w:tab/>
        <w:t>:   12086050</w:t>
      </w:r>
      <w:r w:rsidRPr="00D13642">
        <w:rPr>
          <w:rFonts w:cs="Times New Roman"/>
          <w:szCs w:val="24"/>
          <w:lang w:val="en-US"/>
        </w:rPr>
        <w:t>32</w:t>
      </w:r>
    </w:p>
    <w:p w:rsidR="009E004C" w:rsidRPr="00944CEF" w:rsidRDefault="009E004C" w:rsidP="009E004C">
      <w:pPr>
        <w:tabs>
          <w:tab w:val="left" w:pos="1701"/>
        </w:tabs>
        <w:spacing w:before="120" w:after="120" w:line="360" w:lineRule="auto"/>
        <w:ind w:left="1985" w:hanging="1985"/>
        <w:jc w:val="both"/>
        <w:rPr>
          <w:rFonts w:cs="Times New Roman"/>
          <w:szCs w:val="24"/>
          <w:lang w:val="en-US"/>
        </w:rPr>
      </w:pPr>
      <w:r w:rsidRPr="00D13642">
        <w:rPr>
          <w:rFonts w:cs="Times New Roman"/>
          <w:szCs w:val="24"/>
        </w:rPr>
        <w:t>Tanggal disetujui</w:t>
      </w:r>
      <w:r w:rsidRPr="00D13642">
        <w:rPr>
          <w:rFonts w:cs="Times New Roman"/>
          <w:szCs w:val="24"/>
        </w:rPr>
        <w:tab/>
        <w:t>:</w:t>
      </w:r>
      <w:r>
        <w:rPr>
          <w:rFonts w:cs="Times New Roman"/>
          <w:szCs w:val="24"/>
        </w:rPr>
        <w:t xml:space="preserve">   </w:t>
      </w:r>
    </w:p>
    <w:p w:rsidR="009E004C" w:rsidRPr="00D13642" w:rsidRDefault="009E004C" w:rsidP="009E004C">
      <w:pPr>
        <w:tabs>
          <w:tab w:val="left" w:pos="1701"/>
        </w:tabs>
        <w:spacing w:before="120" w:after="120" w:line="360" w:lineRule="auto"/>
        <w:ind w:left="1985" w:hanging="1985"/>
        <w:jc w:val="both"/>
        <w:rPr>
          <w:rFonts w:cs="Times New Roman"/>
          <w:szCs w:val="24"/>
        </w:rPr>
      </w:pPr>
    </w:p>
    <w:p w:rsidR="009E004C" w:rsidRPr="00D13642" w:rsidRDefault="009E004C" w:rsidP="009E004C">
      <w:pPr>
        <w:spacing w:before="120" w:after="120" w:line="360" w:lineRule="auto"/>
        <w:jc w:val="center"/>
        <w:rPr>
          <w:rFonts w:cs="Times New Roman"/>
          <w:szCs w:val="24"/>
        </w:rPr>
      </w:pPr>
    </w:p>
    <w:p w:rsidR="009E004C" w:rsidRPr="00D13642" w:rsidRDefault="009E004C" w:rsidP="009E004C">
      <w:pPr>
        <w:spacing w:before="120" w:after="120" w:line="360" w:lineRule="auto"/>
        <w:jc w:val="center"/>
        <w:rPr>
          <w:rFonts w:cs="Times New Roman"/>
          <w:b/>
          <w:szCs w:val="24"/>
        </w:rPr>
        <w:sectPr w:rsidR="009E004C" w:rsidRPr="00D13642" w:rsidSect="009E004C">
          <w:pgSz w:w="11906" w:h="16838"/>
          <w:pgMar w:top="1701" w:right="1701" w:bottom="1701" w:left="2268" w:header="708" w:footer="708" w:gutter="0"/>
          <w:pgNumType w:fmt="lowerRoman"/>
          <w:cols w:space="708"/>
          <w:docGrid w:linePitch="360"/>
        </w:sectPr>
      </w:pPr>
    </w:p>
    <w:p w:rsidR="009E004C" w:rsidRPr="00D13642" w:rsidRDefault="009E004C" w:rsidP="009E004C">
      <w:pPr>
        <w:pStyle w:val="Heading6"/>
        <w:spacing w:before="120" w:after="120"/>
      </w:pPr>
      <w:bookmarkStart w:id="1" w:name="_Toc416858900"/>
      <w:r w:rsidRPr="00D13642">
        <w:lastRenderedPageBreak/>
        <w:t>KATA PENGANTAR</w:t>
      </w:r>
      <w:bookmarkEnd w:id="1"/>
    </w:p>
    <w:p w:rsidR="009E004C" w:rsidRPr="00D13642" w:rsidRDefault="009E004C" w:rsidP="009E004C">
      <w:pPr>
        <w:spacing w:before="120" w:after="120" w:line="360" w:lineRule="auto"/>
        <w:jc w:val="center"/>
        <w:rPr>
          <w:rFonts w:cs="Times New Roman"/>
          <w:b/>
          <w:szCs w:val="24"/>
        </w:rPr>
      </w:pPr>
    </w:p>
    <w:p w:rsidR="009E004C" w:rsidRPr="00D13642" w:rsidRDefault="009E004C" w:rsidP="009E004C">
      <w:pPr>
        <w:spacing w:before="120" w:after="120" w:line="360" w:lineRule="auto"/>
        <w:ind w:firstLine="720"/>
        <w:jc w:val="both"/>
        <w:rPr>
          <w:rFonts w:cs="Times New Roman"/>
          <w:szCs w:val="24"/>
        </w:rPr>
      </w:pPr>
      <w:r w:rsidRPr="00D13642">
        <w:rPr>
          <w:rFonts w:cs="Times New Roman"/>
          <w:szCs w:val="24"/>
        </w:rPr>
        <w:t>Proposal penelitian dengan judul “</w:t>
      </w:r>
      <w:r w:rsidR="002D4E8B" w:rsidRPr="002D4E8B">
        <w:rPr>
          <w:rFonts w:cs="Times New Roman"/>
          <w:lang w:val="en-US"/>
        </w:rPr>
        <w:t>Implementasi  Komputasi Parallel Pada Jaringan LAN</w:t>
      </w:r>
      <w:r w:rsidR="0065648F">
        <w:rPr>
          <w:rFonts w:cs="Times New Roman"/>
          <w:lang w:val="en-US"/>
        </w:rPr>
        <w:t xml:space="preserve"> Menggunakan Algoritma </w:t>
      </w:r>
      <w:r w:rsidR="00277CF6">
        <w:rPr>
          <w:rFonts w:cs="Times New Roman"/>
          <w:lang w:val="en-US"/>
        </w:rPr>
        <w:t xml:space="preserve">Penjadwalan Tugas </w:t>
      </w:r>
      <w:r w:rsidR="0065648F">
        <w:rPr>
          <w:rFonts w:cs="Times New Roman"/>
          <w:lang w:val="en-US"/>
        </w:rPr>
        <w:t>Weight Round Robin</w:t>
      </w:r>
      <w:r w:rsidRPr="00D13642">
        <w:rPr>
          <w:rFonts w:cs="Times New Roman"/>
          <w:szCs w:val="24"/>
        </w:rPr>
        <w:t>” ini disusun dalam rangkaian kegiatan pelaksanaan Tugas Akhir di Jurusan Ilmu Komputer FMIPA UNUD. Sehubung dengan telah terselesaikannya proposal ini, maka diucapkan terima kasih dan penghargaan kepada berbagai pihak yang telah membantu pengusul, antara lain:</w:t>
      </w:r>
    </w:p>
    <w:p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Bapak-bapak dan ibu-ibu dosen di Jurusan Ilmu Komputer yang telah meluangkan waktu turut memberikan saran dan masukan dalam penyempurnaan proposal ini.</w:t>
      </w:r>
    </w:p>
    <w:p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Komisi Tugas Akhir Jurusan Ilmu Komputer FMIPA UNUD, yang telah memberikan petunjuk dalam penyusunan proposal tugas akhir ini.</w:t>
      </w:r>
    </w:p>
    <w:p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Rekan-rekan mahasiswa yang telah memberi dukungan, motivasi,  semangat dan kerja sama dalam pembuatan proposal  tugas akhir ini.</w:t>
      </w:r>
    </w:p>
    <w:p w:rsidR="009E004C" w:rsidRPr="00D13642" w:rsidRDefault="009E004C" w:rsidP="009E004C">
      <w:pPr>
        <w:pStyle w:val="ListParagraph"/>
        <w:numPr>
          <w:ilvl w:val="0"/>
          <w:numId w:val="5"/>
        </w:numPr>
        <w:spacing w:before="120" w:after="120" w:line="360" w:lineRule="auto"/>
        <w:ind w:left="709"/>
        <w:jc w:val="both"/>
        <w:rPr>
          <w:rFonts w:cs="Times New Roman"/>
          <w:szCs w:val="24"/>
        </w:rPr>
      </w:pPr>
      <w:r w:rsidRPr="00D13642">
        <w:rPr>
          <w:rFonts w:cs="Times New Roman"/>
          <w:szCs w:val="24"/>
        </w:rPr>
        <w:t>Keluarga dan kerabat serta semua pihak yang turut serta memberi dukungan sehingga laporan ini dapat diselesaikan sesuai dengan waktu yang ditentukan.</w:t>
      </w:r>
    </w:p>
    <w:p w:rsidR="009E004C" w:rsidRPr="00D13642" w:rsidRDefault="009E004C" w:rsidP="009E004C">
      <w:pPr>
        <w:spacing w:before="120" w:after="120" w:line="360" w:lineRule="auto"/>
        <w:ind w:firstLine="720"/>
        <w:jc w:val="both"/>
        <w:rPr>
          <w:rFonts w:cs="Times New Roman"/>
          <w:szCs w:val="24"/>
        </w:rPr>
      </w:pPr>
    </w:p>
    <w:p w:rsidR="009E004C" w:rsidRPr="00D13642" w:rsidRDefault="009E004C" w:rsidP="009E004C">
      <w:pPr>
        <w:spacing w:before="120" w:after="120" w:line="360" w:lineRule="auto"/>
        <w:ind w:firstLine="720"/>
        <w:jc w:val="both"/>
        <w:rPr>
          <w:rFonts w:cs="Times New Roman"/>
          <w:szCs w:val="24"/>
        </w:rPr>
      </w:pPr>
      <w:r w:rsidRPr="00D13642">
        <w:rPr>
          <w:rFonts w:cs="Times New Roman"/>
          <w:szCs w:val="24"/>
        </w:rPr>
        <w:t xml:space="preserve">Penulis menyadari bahwa </w:t>
      </w:r>
      <w:r w:rsidRPr="00D13642">
        <w:rPr>
          <w:rFonts w:cs="Times New Roman"/>
          <w:szCs w:val="24"/>
          <w:lang w:val="en-US"/>
        </w:rPr>
        <w:t>proposal</w:t>
      </w:r>
      <w:r w:rsidRPr="00D13642">
        <w:rPr>
          <w:rFonts w:cs="Times New Roman"/>
          <w:szCs w:val="24"/>
        </w:rPr>
        <w:t xml:space="preserve"> ini masih belum sempurna, untuk itu kritik dan saran yang bermanfaat demi kesempurnaan tugas akhir ini sangat penulis harapkan. </w:t>
      </w:r>
    </w:p>
    <w:p w:rsidR="009E004C" w:rsidRPr="00D13642" w:rsidRDefault="009E004C" w:rsidP="009E004C">
      <w:pPr>
        <w:spacing w:before="120" w:after="120" w:line="360" w:lineRule="auto"/>
        <w:ind w:left="3600" w:firstLine="720"/>
        <w:jc w:val="both"/>
        <w:rPr>
          <w:rFonts w:cs="Times New Roman"/>
          <w:szCs w:val="24"/>
        </w:rPr>
      </w:pPr>
      <w:r w:rsidRPr="00D13642">
        <w:rPr>
          <w:rFonts w:cs="Times New Roman"/>
          <w:szCs w:val="24"/>
        </w:rPr>
        <w:t>Denpasar,</w:t>
      </w:r>
      <w:r w:rsidRPr="00D13642">
        <w:rPr>
          <w:rFonts w:cs="Times New Roman"/>
          <w:szCs w:val="24"/>
          <w:lang w:val="en-US"/>
        </w:rPr>
        <w:t xml:space="preserve">   24 Desember</w:t>
      </w:r>
      <w:r w:rsidRPr="00D13642">
        <w:rPr>
          <w:rFonts w:cs="Times New Roman"/>
          <w:szCs w:val="24"/>
        </w:rPr>
        <w:t xml:space="preserve"> 2014</w:t>
      </w:r>
    </w:p>
    <w:p w:rsidR="009E004C" w:rsidRPr="00D13642" w:rsidRDefault="009E004C" w:rsidP="009E004C">
      <w:pPr>
        <w:spacing w:before="120" w:after="120" w:line="360" w:lineRule="auto"/>
        <w:jc w:val="both"/>
        <w:rPr>
          <w:rFonts w:cs="Times New Roman"/>
          <w:szCs w:val="24"/>
        </w:rPr>
      </w:pPr>
    </w:p>
    <w:p w:rsidR="009E004C" w:rsidRPr="00D13642" w:rsidRDefault="009E004C" w:rsidP="009E004C">
      <w:pPr>
        <w:spacing w:before="120" w:after="120" w:line="360" w:lineRule="auto"/>
        <w:jc w:val="both"/>
        <w:rPr>
          <w:rFonts w:cs="Times New Roman"/>
          <w:szCs w:val="24"/>
        </w:rPr>
        <w:sectPr w:rsidR="009E004C" w:rsidRPr="00D13642" w:rsidSect="009E004C">
          <w:pgSz w:w="11906" w:h="16838"/>
          <w:pgMar w:top="1701" w:right="1701" w:bottom="1701" w:left="2268" w:header="708" w:footer="708" w:gutter="0"/>
          <w:pgNumType w:fmt="lowerRoman"/>
          <w:cols w:space="708"/>
          <w:docGrid w:linePitch="360"/>
        </w:sectPr>
      </w:pP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rPr>
        <w:tab/>
      </w:r>
      <w:r w:rsidRPr="00D13642">
        <w:rPr>
          <w:rFonts w:cs="Times New Roman"/>
          <w:szCs w:val="24"/>
          <w:lang w:val="en-US"/>
        </w:rPr>
        <w:t xml:space="preserve">      </w:t>
      </w:r>
      <w:r w:rsidRPr="00D13642">
        <w:rPr>
          <w:rFonts w:cs="Times New Roman"/>
          <w:szCs w:val="24"/>
        </w:rPr>
        <w:t>Penulis</w:t>
      </w:r>
    </w:p>
    <w:p w:rsidR="009E004C" w:rsidRPr="00D13642" w:rsidRDefault="009E004C" w:rsidP="009E004C">
      <w:pPr>
        <w:pStyle w:val="Heading6"/>
        <w:spacing w:before="120" w:after="120"/>
      </w:pPr>
      <w:bookmarkStart w:id="2" w:name="_Toc416858901"/>
      <w:r w:rsidRPr="00D13642">
        <w:lastRenderedPageBreak/>
        <w:t>DAFTAR ISI</w:t>
      </w:r>
      <w:bookmarkEnd w:id="2"/>
    </w:p>
    <w:p w:rsidR="009E004C" w:rsidRPr="00D13642" w:rsidRDefault="009E004C" w:rsidP="009E004C">
      <w:pPr>
        <w:spacing w:before="120" w:after="120" w:line="360" w:lineRule="auto"/>
      </w:pPr>
    </w:p>
    <w:p w:rsidR="006B1D48" w:rsidRDefault="009E004C">
      <w:pPr>
        <w:pStyle w:val="TOC1"/>
        <w:rPr>
          <w:rFonts w:asciiTheme="minorHAnsi" w:eastAsiaTheme="minorEastAsia" w:hAnsiTheme="minorHAnsi"/>
          <w:noProof/>
          <w:sz w:val="22"/>
          <w:lang w:val="en-US"/>
        </w:rPr>
      </w:pPr>
      <w:r w:rsidRPr="00D13642">
        <w:rPr>
          <w:rFonts w:cs="Times New Roman"/>
          <w:szCs w:val="24"/>
        </w:rPr>
        <w:fldChar w:fldCharType="begin"/>
      </w:r>
      <w:r w:rsidRPr="00D13642">
        <w:rPr>
          <w:rFonts w:cs="Times New Roman"/>
          <w:szCs w:val="24"/>
        </w:rPr>
        <w:instrText xml:space="preserve"> TOC \o "3-4" \h \z \u \t "Heading 1,2,Heading 2,3,Heading 5,4,Heading 6,1" </w:instrText>
      </w:r>
      <w:r w:rsidRPr="00D13642">
        <w:rPr>
          <w:rFonts w:cs="Times New Roman"/>
          <w:szCs w:val="24"/>
        </w:rPr>
        <w:fldChar w:fldCharType="separate"/>
      </w:r>
      <w:hyperlink w:anchor="_Toc416858899" w:history="1">
        <w:r w:rsidR="006B1D48" w:rsidRPr="000A239B">
          <w:rPr>
            <w:rStyle w:val="Hyperlink"/>
            <w:noProof/>
          </w:rPr>
          <w:t>LEMBAR PERSETUJUAN UJIAN PROPOSALTUGASAKHIR</w:t>
        </w:r>
        <w:r w:rsidR="006B1D48">
          <w:rPr>
            <w:noProof/>
            <w:webHidden/>
          </w:rPr>
          <w:tab/>
        </w:r>
        <w:r w:rsidR="006B1D48">
          <w:rPr>
            <w:noProof/>
            <w:webHidden/>
          </w:rPr>
          <w:fldChar w:fldCharType="begin"/>
        </w:r>
        <w:r w:rsidR="006B1D48">
          <w:rPr>
            <w:noProof/>
            <w:webHidden/>
          </w:rPr>
          <w:instrText xml:space="preserve"> PAGEREF _Toc416858899 \h </w:instrText>
        </w:r>
        <w:r w:rsidR="006B1D48">
          <w:rPr>
            <w:noProof/>
            <w:webHidden/>
          </w:rPr>
        </w:r>
        <w:r w:rsidR="006B1D48">
          <w:rPr>
            <w:noProof/>
            <w:webHidden/>
          </w:rPr>
          <w:fldChar w:fldCharType="separate"/>
        </w:r>
        <w:r w:rsidR="000D653F">
          <w:rPr>
            <w:noProof/>
            <w:webHidden/>
          </w:rPr>
          <w:t>ii</w:t>
        </w:r>
        <w:r w:rsidR="006B1D48">
          <w:rPr>
            <w:noProof/>
            <w:webHidden/>
          </w:rPr>
          <w:fldChar w:fldCharType="end"/>
        </w:r>
      </w:hyperlink>
    </w:p>
    <w:p w:rsidR="006B1D48" w:rsidRDefault="009A54B0">
      <w:pPr>
        <w:pStyle w:val="TOC1"/>
        <w:rPr>
          <w:rFonts w:asciiTheme="minorHAnsi" w:eastAsiaTheme="minorEastAsia" w:hAnsiTheme="minorHAnsi"/>
          <w:noProof/>
          <w:sz w:val="22"/>
          <w:lang w:val="en-US"/>
        </w:rPr>
      </w:pPr>
      <w:hyperlink w:anchor="_Toc416858900" w:history="1">
        <w:r w:rsidR="006B1D48" w:rsidRPr="000A239B">
          <w:rPr>
            <w:rStyle w:val="Hyperlink"/>
            <w:noProof/>
          </w:rPr>
          <w:t>KATA PENGANTAR</w:t>
        </w:r>
        <w:r w:rsidR="006B1D48">
          <w:rPr>
            <w:noProof/>
            <w:webHidden/>
          </w:rPr>
          <w:tab/>
        </w:r>
        <w:r w:rsidR="006B1D48">
          <w:rPr>
            <w:noProof/>
            <w:webHidden/>
          </w:rPr>
          <w:fldChar w:fldCharType="begin"/>
        </w:r>
        <w:r w:rsidR="006B1D48">
          <w:rPr>
            <w:noProof/>
            <w:webHidden/>
          </w:rPr>
          <w:instrText xml:space="preserve"> PAGEREF _Toc416858900 \h </w:instrText>
        </w:r>
        <w:r w:rsidR="006B1D48">
          <w:rPr>
            <w:noProof/>
            <w:webHidden/>
          </w:rPr>
        </w:r>
        <w:r w:rsidR="006B1D48">
          <w:rPr>
            <w:noProof/>
            <w:webHidden/>
          </w:rPr>
          <w:fldChar w:fldCharType="separate"/>
        </w:r>
        <w:r w:rsidR="000D653F">
          <w:rPr>
            <w:noProof/>
            <w:webHidden/>
          </w:rPr>
          <w:t>iii</w:t>
        </w:r>
        <w:r w:rsidR="006B1D48">
          <w:rPr>
            <w:noProof/>
            <w:webHidden/>
          </w:rPr>
          <w:fldChar w:fldCharType="end"/>
        </w:r>
      </w:hyperlink>
    </w:p>
    <w:p w:rsidR="006B1D48" w:rsidRDefault="009A54B0">
      <w:pPr>
        <w:pStyle w:val="TOC1"/>
        <w:rPr>
          <w:rFonts w:asciiTheme="minorHAnsi" w:eastAsiaTheme="minorEastAsia" w:hAnsiTheme="minorHAnsi"/>
          <w:noProof/>
          <w:sz w:val="22"/>
          <w:lang w:val="en-US"/>
        </w:rPr>
      </w:pPr>
      <w:hyperlink w:anchor="_Toc416858901" w:history="1">
        <w:r w:rsidR="006B1D48" w:rsidRPr="000A239B">
          <w:rPr>
            <w:rStyle w:val="Hyperlink"/>
            <w:noProof/>
          </w:rPr>
          <w:t>DAFTAR ISI</w:t>
        </w:r>
        <w:r w:rsidR="006B1D48">
          <w:rPr>
            <w:noProof/>
            <w:webHidden/>
          </w:rPr>
          <w:tab/>
        </w:r>
        <w:r w:rsidR="006B1D48">
          <w:rPr>
            <w:noProof/>
            <w:webHidden/>
          </w:rPr>
          <w:fldChar w:fldCharType="begin"/>
        </w:r>
        <w:r w:rsidR="006B1D48">
          <w:rPr>
            <w:noProof/>
            <w:webHidden/>
          </w:rPr>
          <w:instrText xml:space="preserve"> PAGEREF _Toc416858901 \h </w:instrText>
        </w:r>
        <w:r w:rsidR="006B1D48">
          <w:rPr>
            <w:noProof/>
            <w:webHidden/>
          </w:rPr>
        </w:r>
        <w:r w:rsidR="006B1D48">
          <w:rPr>
            <w:noProof/>
            <w:webHidden/>
          </w:rPr>
          <w:fldChar w:fldCharType="separate"/>
        </w:r>
        <w:r w:rsidR="000D653F">
          <w:rPr>
            <w:noProof/>
            <w:webHidden/>
          </w:rPr>
          <w:t>iv</w:t>
        </w:r>
        <w:r w:rsidR="006B1D48">
          <w:rPr>
            <w:noProof/>
            <w:webHidden/>
          </w:rPr>
          <w:fldChar w:fldCharType="end"/>
        </w:r>
      </w:hyperlink>
    </w:p>
    <w:p w:rsidR="006B1D48" w:rsidRDefault="009A54B0">
      <w:pPr>
        <w:pStyle w:val="TOC1"/>
        <w:rPr>
          <w:rFonts w:asciiTheme="minorHAnsi" w:eastAsiaTheme="minorEastAsia" w:hAnsiTheme="minorHAnsi"/>
          <w:noProof/>
          <w:sz w:val="22"/>
          <w:lang w:val="en-US"/>
        </w:rPr>
      </w:pPr>
      <w:hyperlink w:anchor="_Toc416858902" w:history="1">
        <w:r w:rsidR="006B1D48" w:rsidRPr="000A239B">
          <w:rPr>
            <w:rStyle w:val="Hyperlink"/>
            <w:noProof/>
          </w:rPr>
          <w:t>DAFTAR GAMBAR</w:t>
        </w:r>
        <w:r w:rsidR="006B1D48">
          <w:rPr>
            <w:noProof/>
            <w:webHidden/>
          </w:rPr>
          <w:tab/>
        </w:r>
        <w:r w:rsidR="006B1D48">
          <w:rPr>
            <w:noProof/>
            <w:webHidden/>
          </w:rPr>
          <w:fldChar w:fldCharType="begin"/>
        </w:r>
        <w:r w:rsidR="006B1D48">
          <w:rPr>
            <w:noProof/>
            <w:webHidden/>
          </w:rPr>
          <w:instrText xml:space="preserve"> PAGEREF _Toc416858902 \h </w:instrText>
        </w:r>
        <w:r w:rsidR="006B1D48">
          <w:rPr>
            <w:noProof/>
            <w:webHidden/>
          </w:rPr>
        </w:r>
        <w:r w:rsidR="006B1D48">
          <w:rPr>
            <w:noProof/>
            <w:webHidden/>
          </w:rPr>
          <w:fldChar w:fldCharType="separate"/>
        </w:r>
        <w:r w:rsidR="000D653F">
          <w:rPr>
            <w:noProof/>
            <w:webHidden/>
          </w:rPr>
          <w:t>v</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3" w:history="1">
        <w:r w:rsidR="006B1D48" w:rsidRPr="000A239B">
          <w:rPr>
            <w:rStyle w:val="Hyperlink"/>
            <w:noProof/>
          </w:rPr>
          <w:t>1.</w:t>
        </w:r>
        <w:r w:rsidR="006B1D48">
          <w:rPr>
            <w:rFonts w:asciiTheme="minorHAnsi" w:eastAsiaTheme="minorEastAsia" w:hAnsiTheme="minorHAnsi"/>
            <w:noProof/>
            <w:sz w:val="22"/>
            <w:lang w:val="en-US"/>
          </w:rPr>
          <w:tab/>
        </w:r>
        <w:r w:rsidR="006B1D48" w:rsidRPr="000A239B">
          <w:rPr>
            <w:rStyle w:val="Hyperlink"/>
            <w:noProof/>
          </w:rPr>
          <w:t>Latar Belakang</w:t>
        </w:r>
        <w:r w:rsidR="006B1D48">
          <w:rPr>
            <w:noProof/>
            <w:webHidden/>
          </w:rPr>
          <w:tab/>
        </w:r>
        <w:r w:rsidR="006B1D48">
          <w:rPr>
            <w:noProof/>
            <w:webHidden/>
          </w:rPr>
          <w:fldChar w:fldCharType="begin"/>
        </w:r>
        <w:r w:rsidR="006B1D48">
          <w:rPr>
            <w:noProof/>
            <w:webHidden/>
          </w:rPr>
          <w:instrText xml:space="preserve"> PAGEREF _Toc416858903 \h </w:instrText>
        </w:r>
        <w:r w:rsidR="006B1D48">
          <w:rPr>
            <w:noProof/>
            <w:webHidden/>
          </w:rPr>
        </w:r>
        <w:r w:rsidR="006B1D48">
          <w:rPr>
            <w:noProof/>
            <w:webHidden/>
          </w:rPr>
          <w:fldChar w:fldCharType="separate"/>
        </w:r>
        <w:r w:rsidR="000D653F">
          <w:rPr>
            <w:noProof/>
            <w:webHidden/>
          </w:rPr>
          <w:t>6</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4" w:history="1">
        <w:r w:rsidR="006B1D48" w:rsidRPr="000A239B">
          <w:rPr>
            <w:rStyle w:val="Hyperlink"/>
            <w:noProof/>
          </w:rPr>
          <w:t>2.</w:t>
        </w:r>
        <w:r w:rsidR="006B1D48">
          <w:rPr>
            <w:rFonts w:asciiTheme="minorHAnsi" w:eastAsiaTheme="minorEastAsia" w:hAnsiTheme="minorHAnsi"/>
            <w:noProof/>
            <w:sz w:val="22"/>
            <w:lang w:val="en-US"/>
          </w:rPr>
          <w:tab/>
        </w:r>
        <w:r w:rsidR="006B1D48" w:rsidRPr="000A239B">
          <w:rPr>
            <w:rStyle w:val="Hyperlink"/>
            <w:noProof/>
          </w:rPr>
          <w:t>Rumusan Masalah</w:t>
        </w:r>
        <w:r w:rsidR="006B1D48">
          <w:rPr>
            <w:noProof/>
            <w:webHidden/>
          </w:rPr>
          <w:tab/>
        </w:r>
        <w:r w:rsidR="006B1D48">
          <w:rPr>
            <w:noProof/>
            <w:webHidden/>
          </w:rPr>
          <w:fldChar w:fldCharType="begin"/>
        </w:r>
        <w:r w:rsidR="006B1D48">
          <w:rPr>
            <w:noProof/>
            <w:webHidden/>
          </w:rPr>
          <w:instrText xml:space="preserve"> PAGEREF _Toc416858904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5" w:history="1">
        <w:r w:rsidR="006B1D48" w:rsidRPr="000A239B">
          <w:rPr>
            <w:rStyle w:val="Hyperlink"/>
            <w:noProof/>
          </w:rPr>
          <w:t>3.</w:t>
        </w:r>
        <w:r w:rsidR="006B1D48">
          <w:rPr>
            <w:rFonts w:asciiTheme="minorHAnsi" w:eastAsiaTheme="minorEastAsia" w:hAnsiTheme="minorHAnsi"/>
            <w:noProof/>
            <w:sz w:val="22"/>
            <w:lang w:val="en-US"/>
          </w:rPr>
          <w:tab/>
        </w:r>
        <w:r w:rsidR="006B1D48" w:rsidRPr="000A239B">
          <w:rPr>
            <w:rStyle w:val="Hyperlink"/>
            <w:noProof/>
          </w:rPr>
          <w:t>Tujuan Penelitian</w:t>
        </w:r>
        <w:r w:rsidR="006B1D48">
          <w:rPr>
            <w:noProof/>
            <w:webHidden/>
          </w:rPr>
          <w:tab/>
        </w:r>
        <w:r w:rsidR="006B1D48">
          <w:rPr>
            <w:noProof/>
            <w:webHidden/>
          </w:rPr>
          <w:fldChar w:fldCharType="begin"/>
        </w:r>
        <w:r w:rsidR="006B1D48">
          <w:rPr>
            <w:noProof/>
            <w:webHidden/>
          </w:rPr>
          <w:instrText xml:space="preserve"> PAGEREF _Toc416858905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6" w:history="1">
        <w:r w:rsidR="006B1D48" w:rsidRPr="000A239B">
          <w:rPr>
            <w:rStyle w:val="Hyperlink"/>
            <w:noProof/>
          </w:rPr>
          <w:t>4.</w:t>
        </w:r>
        <w:r w:rsidR="006B1D48">
          <w:rPr>
            <w:rFonts w:asciiTheme="minorHAnsi" w:eastAsiaTheme="minorEastAsia" w:hAnsiTheme="minorHAnsi"/>
            <w:noProof/>
            <w:sz w:val="22"/>
            <w:lang w:val="en-US"/>
          </w:rPr>
          <w:tab/>
        </w:r>
        <w:r w:rsidR="006B1D48" w:rsidRPr="000A239B">
          <w:rPr>
            <w:rStyle w:val="Hyperlink"/>
            <w:noProof/>
          </w:rPr>
          <w:t>Batasan Masalah</w:t>
        </w:r>
        <w:r w:rsidR="006B1D48">
          <w:rPr>
            <w:noProof/>
            <w:webHidden/>
          </w:rPr>
          <w:tab/>
        </w:r>
        <w:r w:rsidR="006B1D48">
          <w:rPr>
            <w:noProof/>
            <w:webHidden/>
          </w:rPr>
          <w:fldChar w:fldCharType="begin"/>
        </w:r>
        <w:r w:rsidR="006B1D48">
          <w:rPr>
            <w:noProof/>
            <w:webHidden/>
          </w:rPr>
          <w:instrText xml:space="preserve"> PAGEREF _Toc416858906 \h </w:instrText>
        </w:r>
        <w:r w:rsidR="006B1D48">
          <w:rPr>
            <w:noProof/>
            <w:webHidden/>
          </w:rPr>
        </w:r>
        <w:r w:rsidR="006B1D48">
          <w:rPr>
            <w:noProof/>
            <w:webHidden/>
          </w:rPr>
          <w:fldChar w:fldCharType="separate"/>
        </w:r>
        <w:r w:rsidR="000D653F">
          <w:rPr>
            <w:noProof/>
            <w:webHidden/>
          </w:rPr>
          <w:t>7</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7" w:history="1">
        <w:r w:rsidR="006B1D48" w:rsidRPr="000A239B">
          <w:rPr>
            <w:rStyle w:val="Hyperlink"/>
            <w:noProof/>
          </w:rPr>
          <w:t>5.</w:t>
        </w:r>
        <w:r w:rsidR="006B1D48">
          <w:rPr>
            <w:rFonts w:asciiTheme="minorHAnsi" w:eastAsiaTheme="minorEastAsia" w:hAnsiTheme="minorHAnsi"/>
            <w:noProof/>
            <w:sz w:val="22"/>
            <w:lang w:val="en-US"/>
          </w:rPr>
          <w:tab/>
        </w:r>
        <w:r w:rsidR="006B1D48" w:rsidRPr="000A239B">
          <w:rPr>
            <w:rStyle w:val="Hyperlink"/>
            <w:noProof/>
          </w:rPr>
          <w:t>Manfaat Penelitian</w:t>
        </w:r>
        <w:r w:rsidR="006B1D48">
          <w:rPr>
            <w:noProof/>
            <w:webHidden/>
          </w:rPr>
          <w:tab/>
        </w:r>
        <w:r w:rsidR="006B1D48">
          <w:rPr>
            <w:noProof/>
            <w:webHidden/>
          </w:rPr>
          <w:fldChar w:fldCharType="begin"/>
        </w:r>
        <w:r w:rsidR="006B1D48">
          <w:rPr>
            <w:noProof/>
            <w:webHidden/>
          </w:rPr>
          <w:instrText xml:space="preserve"> PAGEREF _Toc416858907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08" w:history="1">
        <w:r w:rsidR="006B1D48" w:rsidRPr="000A239B">
          <w:rPr>
            <w:rStyle w:val="Hyperlink"/>
            <w:noProof/>
            <w:lang w:val="en-US"/>
          </w:rPr>
          <w:t>6.</w:t>
        </w:r>
        <w:r w:rsidR="006B1D48">
          <w:rPr>
            <w:rFonts w:asciiTheme="minorHAnsi" w:eastAsiaTheme="minorEastAsia" w:hAnsiTheme="minorHAnsi"/>
            <w:noProof/>
            <w:sz w:val="22"/>
            <w:lang w:val="en-US"/>
          </w:rPr>
          <w:tab/>
        </w:r>
        <w:r w:rsidR="006B1D48" w:rsidRPr="000A239B">
          <w:rPr>
            <w:rStyle w:val="Hyperlink"/>
            <w:noProof/>
          </w:rPr>
          <w:t>Tinjauan Pustaka</w:t>
        </w:r>
        <w:r w:rsidR="006B1D48">
          <w:rPr>
            <w:noProof/>
            <w:webHidden/>
          </w:rPr>
          <w:tab/>
        </w:r>
        <w:r w:rsidR="006B1D48">
          <w:rPr>
            <w:noProof/>
            <w:webHidden/>
          </w:rPr>
          <w:fldChar w:fldCharType="begin"/>
        </w:r>
        <w:r w:rsidR="006B1D48">
          <w:rPr>
            <w:noProof/>
            <w:webHidden/>
          </w:rPr>
          <w:instrText xml:space="preserve"> PAGEREF _Toc416858908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09" w:history="1">
        <w:r w:rsidR="006B1D48" w:rsidRPr="000A239B">
          <w:rPr>
            <w:rStyle w:val="Hyperlink"/>
            <w:noProof/>
            <w:bdr w:val="none" w:sz="0" w:space="0" w:color="auto" w:frame="1"/>
            <w:lang w:val="en-US"/>
          </w:rPr>
          <w:t>6.1</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Bahasa C</w:t>
        </w:r>
        <w:r w:rsidR="006B1D48">
          <w:rPr>
            <w:noProof/>
            <w:webHidden/>
          </w:rPr>
          <w:tab/>
        </w:r>
        <w:r w:rsidR="006B1D48">
          <w:rPr>
            <w:noProof/>
            <w:webHidden/>
          </w:rPr>
          <w:fldChar w:fldCharType="begin"/>
        </w:r>
        <w:r w:rsidR="006B1D48">
          <w:rPr>
            <w:noProof/>
            <w:webHidden/>
          </w:rPr>
          <w:instrText xml:space="preserve"> PAGEREF _Toc416858909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10" w:history="1">
        <w:r w:rsidR="006B1D48" w:rsidRPr="000A239B">
          <w:rPr>
            <w:rStyle w:val="Hyperlink"/>
            <w:noProof/>
            <w:bdr w:val="none" w:sz="0" w:space="0" w:color="auto" w:frame="1"/>
            <w:lang w:val="en-US"/>
          </w:rPr>
          <w:t>6.2</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MPI</w:t>
        </w:r>
        <w:r w:rsidR="006B1D48">
          <w:rPr>
            <w:noProof/>
            <w:webHidden/>
          </w:rPr>
          <w:tab/>
        </w:r>
        <w:r w:rsidR="006B1D48">
          <w:rPr>
            <w:noProof/>
            <w:webHidden/>
          </w:rPr>
          <w:fldChar w:fldCharType="begin"/>
        </w:r>
        <w:r w:rsidR="006B1D48">
          <w:rPr>
            <w:noProof/>
            <w:webHidden/>
          </w:rPr>
          <w:instrText xml:space="preserve"> PAGEREF _Toc416858910 \h </w:instrText>
        </w:r>
        <w:r w:rsidR="006B1D48">
          <w:rPr>
            <w:noProof/>
            <w:webHidden/>
          </w:rPr>
        </w:r>
        <w:r w:rsidR="006B1D48">
          <w:rPr>
            <w:noProof/>
            <w:webHidden/>
          </w:rPr>
          <w:fldChar w:fldCharType="separate"/>
        </w:r>
        <w:r w:rsidR="000D653F">
          <w:rPr>
            <w:noProof/>
            <w:webHidden/>
          </w:rPr>
          <w:t>8</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11" w:history="1">
        <w:r w:rsidR="006B1D48" w:rsidRPr="000A239B">
          <w:rPr>
            <w:rStyle w:val="Hyperlink"/>
            <w:noProof/>
            <w:bdr w:val="none" w:sz="0" w:space="0" w:color="auto" w:frame="1"/>
            <w:lang w:val="en-US"/>
          </w:rPr>
          <w:t>6.3</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Komputasi Paralel</w:t>
        </w:r>
        <w:r w:rsidR="006B1D48">
          <w:rPr>
            <w:noProof/>
            <w:webHidden/>
          </w:rPr>
          <w:tab/>
        </w:r>
        <w:r w:rsidR="006B1D48">
          <w:rPr>
            <w:noProof/>
            <w:webHidden/>
          </w:rPr>
          <w:fldChar w:fldCharType="begin"/>
        </w:r>
        <w:r w:rsidR="006B1D48">
          <w:rPr>
            <w:noProof/>
            <w:webHidden/>
          </w:rPr>
          <w:instrText xml:space="preserve"> PAGEREF _Toc416858911 \h </w:instrText>
        </w:r>
        <w:r w:rsidR="006B1D48">
          <w:rPr>
            <w:noProof/>
            <w:webHidden/>
          </w:rPr>
        </w:r>
        <w:r w:rsidR="006B1D48">
          <w:rPr>
            <w:noProof/>
            <w:webHidden/>
          </w:rPr>
          <w:fldChar w:fldCharType="separate"/>
        </w:r>
        <w:r w:rsidR="000D653F">
          <w:rPr>
            <w:noProof/>
            <w:webHidden/>
          </w:rPr>
          <w:t>10</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12" w:history="1">
        <w:r w:rsidR="006B1D48" w:rsidRPr="000A239B">
          <w:rPr>
            <w:rStyle w:val="Hyperlink"/>
            <w:noProof/>
            <w:bdr w:val="none" w:sz="0" w:space="0" w:color="auto" w:frame="1"/>
            <w:lang w:val="en-US"/>
          </w:rPr>
          <w:t>6.4</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Penjadwalan CPU</w:t>
        </w:r>
        <w:r w:rsidR="006B1D48">
          <w:rPr>
            <w:noProof/>
            <w:webHidden/>
          </w:rPr>
          <w:tab/>
        </w:r>
        <w:r w:rsidR="006B1D48">
          <w:rPr>
            <w:noProof/>
            <w:webHidden/>
          </w:rPr>
          <w:fldChar w:fldCharType="begin"/>
        </w:r>
        <w:r w:rsidR="006B1D48">
          <w:rPr>
            <w:noProof/>
            <w:webHidden/>
          </w:rPr>
          <w:instrText xml:space="preserve"> PAGEREF _Toc416858912 \h </w:instrText>
        </w:r>
        <w:r w:rsidR="006B1D48">
          <w:rPr>
            <w:noProof/>
            <w:webHidden/>
          </w:rPr>
        </w:r>
        <w:r w:rsidR="006B1D48">
          <w:rPr>
            <w:noProof/>
            <w:webHidden/>
          </w:rPr>
          <w:fldChar w:fldCharType="separate"/>
        </w:r>
        <w:r w:rsidR="000D653F">
          <w:rPr>
            <w:noProof/>
            <w:webHidden/>
          </w:rPr>
          <w:t>11</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13" w:history="1">
        <w:r w:rsidR="006B1D48" w:rsidRPr="000A239B">
          <w:rPr>
            <w:rStyle w:val="Hyperlink"/>
            <w:noProof/>
            <w:bdr w:val="none" w:sz="0" w:space="0" w:color="auto" w:frame="1"/>
            <w:lang w:val="en-US"/>
          </w:rPr>
          <w:t>6.5</w:t>
        </w:r>
        <w:r w:rsidR="006B1D48">
          <w:rPr>
            <w:rFonts w:asciiTheme="minorHAnsi" w:eastAsiaTheme="minorEastAsia" w:hAnsiTheme="minorHAnsi"/>
            <w:noProof/>
            <w:sz w:val="22"/>
            <w:lang w:val="en-US"/>
          </w:rPr>
          <w:tab/>
        </w:r>
        <w:r w:rsidR="006B1D48" w:rsidRPr="000A239B">
          <w:rPr>
            <w:rStyle w:val="Hyperlink"/>
            <w:noProof/>
            <w:bdr w:val="none" w:sz="0" w:space="0" w:color="auto" w:frame="1"/>
            <w:lang w:val="en-US"/>
          </w:rPr>
          <w:t>Algoritma Weight Round Robin</w:t>
        </w:r>
        <w:r w:rsidR="006B1D48">
          <w:rPr>
            <w:noProof/>
            <w:webHidden/>
          </w:rPr>
          <w:tab/>
        </w:r>
        <w:r w:rsidR="006B1D48">
          <w:rPr>
            <w:noProof/>
            <w:webHidden/>
          </w:rPr>
          <w:fldChar w:fldCharType="begin"/>
        </w:r>
        <w:r w:rsidR="006B1D48">
          <w:rPr>
            <w:noProof/>
            <w:webHidden/>
          </w:rPr>
          <w:instrText xml:space="preserve"> PAGEREF _Toc416858913 \h </w:instrText>
        </w:r>
        <w:r w:rsidR="006B1D48">
          <w:rPr>
            <w:noProof/>
            <w:webHidden/>
          </w:rPr>
        </w:r>
        <w:r w:rsidR="006B1D48">
          <w:rPr>
            <w:noProof/>
            <w:webHidden/>
          </w:rPr>
          <w:fldChar w:fldCharType="separate"/>
        </w:r>
        <w:r w:rsidR="000D653F">
          <w:rPr>
            <w:noProof/>
            <w:webHidden/>
          </w:rPr>
          <w:t>12</w:t>
        </w:r>
        <w:r w:rsidR="006B1D48">
          <w:rPr>
            <w:noProof/>
            <w:webHidden/>
          </w:rPr>
          <w:fldChar w:fldCharType="end"/>
        </w:r>
      </w:hyperlink>
    </w:p>
    <w:p w:rsidR="006B1D48" w:rsidRDefault="009A54B0">
      <w:pPr>
        <w:pStyle w:val="TOC2"/>
        <w:tabs>
          <w:tab w:val="left" w:pos="660"/>
          <w:tab w:val="right" w:leader="dot" w:pos="7927"/>
        </w:tabs>
        <w:rPr>
          <w:rFonts w:asciiTheme="minorHAnsi" w:eastAsiaTheme="minorEastAsia" w:hAnsiTheme="minorHAnsi"/>
          <w:noProof/>
          <w:sz w:val="22"/>
          <w:lang w:val="en-US"/>
        </w:rPr>
      </w:pPr>
      <w:hyperlink w:anchor="_Toc416858914" w:history="1">
        <w:r w:rsidR="006B1D48" w:rsidRPr="000A239B">
          <w:rPr>
            <w:rStyle w:val="Hyperlink"/>
            <w:noProof/>
            <w:lang w:val="en-US"/>
          </w:rPr>
          <w:t>7.</w:t>
        </w:r>
        <w:r w:rsidR="006B1D48">
          <w:rPr>
            <w:rFonts w:asciiTheme="minorHAnsi" w:eastAsiaTheme="minorEastAsia" w:hAnsiTheme="minorHAnsi"/>
            <w:noProof/>
            <w:sz w:val="22"/>
            <w:lang w:val="en-US"/>
          </w:rPr>
          <w:tab/>
        </w:r>
        <w:r w:rsidR="006B1D48" w:rsidRPr="000A239B">
          <w:rPr>
            <w:rStyle w:val="Hyperlink"/>
            <w:noProof/>
            <w:lang w:val="en-US"/>
          </w:rPr>
          <w:t>Metodologi Penelitian</w:t>
        </w:r>
        <w:r w:rsidR="006B1D48">
          <w:rPr>
            <w:noProof/>
            <w:webHidden/>
          </w:rPr>
          <w:tab/>
        </w:r>
        <w:r w:rsidR="006B1D48">
          <w:rPr>
            <w:noProof/>
            <w:webHidden/>
          </w:rPr>
          <w:fldChar w:fldCharType="begin"/>
        </w:r>
        <w:r w:rsidR="006B1D48">
          <w:rPr>
            <w:noProof/>
            <w:webHidden/>
          </w:rPr>
          <w:instrText xml:space="preserve"> PAGEREF _Toc416858914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rsidR="006B1D48" w:rsidRDefault="009A54B0">
      <w:pPr>
        <w:pStyle w:val="TOC3"/>
        <w:tabs>
          <w:tab w:val="left" w:pos="1100"/>
          <w:tab w:val="right" w:leader="dot" w:pos="7927"/>
        </w:tabs>
        <w:rPr>
          <w:rFonts w:asciiTheme="minorHAnsi" w:eastAsiaTheme="minorEastAsia" w:hAnsiTheme="minorHAnsi"/>
          <w:noProof/>
          <w:sz w:val="22"/>
          <w:lang w:val="en-US"/>
        </w:rPr>
      </w:pPr>
      <w:hyperlink w:anchor="_Toc416858915" w:history="1">
        <w:r w:rsidR="006B1D48" w:rsidRPr="000A239B">
          <w:rPr>
            <w:rStyle w:val="Hyperlink"/>
            <w:noProof/>
            <w:lang w:val="en-US"/>
          </w:rPr>
          <w:t>7.1</w:t>
        </w:r>
        <w:r w:rsidR="006B1D48">
          <w:rPr>
            <w:rFonts w:asciiTheme="minorHAnsi" w:eastAsiaTheme="minorEastAsia" w:hAnsiTheme="minorHAnsi"/>
            <w:noProof/>
            <w:sz w:val="22"/>
            <w:lang w:val="en-US"/>
          </w:rPr>
          <w:tab/>
        </w:r>
        <w:r w:rsidR="006B1D48" w:rsidRPr="000A239B">
          <w:rPr>
            <w:rStyle w:val="Hyperlink"/>
            <w:noProof/>
            <w:lang w:val="en-US"/>
          </w:rPr>
          <w:t>Metode Pengumpulan Data</w:t>
        </w:r>
        <w:r w:rsidR="006B1D48">
          <w:rPr>
            <w:noProof/>
            <w:webHidden/>
          </w:rPr>
          <w:tab/>
        </w:r>
        <w:r w:rsidR="006B1D48">
          <w:rPr>
            <w:noProof/>
            <w:webHidden/>
          </w:rPr>
          <w:fldChar w:fldCharType="begin"/>
        </w:r>
        <w:r w:rsidR="006B1D48">
          <w:rPr>
            <w:noProof/>
            <w:webHidden/>
          </w:rPr>
          <w:instrText xml:space="preserve"> PAGEREF _Toc416858915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rsidR="006B1D48" w:rsidRDefault="009A54B0">
      <w:pPr>
        <w:pStyle w:val="TOC3"/>
        <w:tabs>
          <w:tab w:val="left" w:pos="1320"/>
          <w:tab w:val="right" w:leader="dot" w:pos="7927"/>
        </w:tabs>
        <w:rPr>
          <w:rFonts w:asciiTheme="minorHAnsi" w:eastAsiaTheme="minorEastAsia" w:hAnsiTheme="minorHAnsi"/>
          <w:noProof/>
          <w:sz w:val="22"/>
          <w:lang w:val="en-US"/>
        </w:rPr>
      </w:pPr>
      <w:hyperlink w:anchor="_Toc416858916" w:history="1">
        <w:r w:rsidR="006B1D48" w:rsidRPr="000A239B">
          <w:rPr>
            <w:rStyle w:val="Hyperlink"/>
            <w:noProof/>
            <w:lang w:val="en-US"/>
          </w:rPr>
          <w:t>7.1.1</w:t>
        </w:r>
        <w:r w:rsidR="006B1D48">
          <w:rPr>
            <w:rFonts w:asciiTheme="minorHAnsi" w:eastAsiaTheme="minorEastAsia" w:hAnsiTheme="minorHAnsi"/>
            <w:noProof/>
            <w:sz w:val="22"/>
            <w:lang w:val="en-US"/>
          </w:rPr>
          <w:tab/>
        </w:r>
        <w:r w:rsidR="006B1D48" w:rsidRPr="000A239B">
          <w:rPr>
            <w:rStyle w:val="Hyperlink"/>
            <w:noProof/>
            <w:lang w:val="en-US"/>
          </w:rPr>
          <w:t>Studi Pustaka</w:t>
        </w:r>
        <w:r w:rsidR="006B1D48">
          <w:rPr>
            <w:noProof/>
            <w:webHidden/>
          </w:rPr>
          <w:tab/>
        </w:r>
        <w:r w:rsidR="006B1D48">
          <w:rPr>
            <w:noProof/>
            <w:webHidden/>
          </w:rPr>
          <w:fldChar w:fldCharType="begin"/>
        </w:r>
        <w:r w:rsidR="006B1D48">
          <w:rPr>
            <w:noProof/>
            <w:webHidden/>
          </w:rPr>
          <w:instrText xml:space="preserve"> PAGEREF _Toc416858916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rsidR="006B1D48" w:rsidRDefault="009A54B0">
      <w:pPr>
        <w:pStyle w:val="TOC3"/>
        <w:tabs>
          <w:tab w:val="left" w:pos="1320"/>
          <w:tab w:val="right" w:leader="dot" w:pos="7927"/>
        </w:tabs>
        <w:rPr>
          <w:rFonts w:asciiTheme="minorHAnsi" w:eastAsiaTheme="minorEastAsia" w:hAnsiTheme="minorHAnsi"/>
          <w:noProof/>
          <w:sz w:val="22"/>
          <w:lang w:val="en-US"/>
        </w:rPr>
      </w:pPr>
      <w:hyperlink w:anchor="_Toc416858917" w:history="1">
        <w:r w:rsidR="006B1D48" w:rsidRPr="000A239B">
          <w:rPr>
            <w:rStyle w:val="Hyperlink"/>
            <w:noProof/>
            <w:lang w:val="en-US"/>
          </w:rPr>
          <w:t>7.1.2</w:t>
        </w:r>
        <w:r w:rsidR="006B1D48">
          <w:rPr>
            <w:rFonts w:asciiTheme="minorHAnsi" w:eastAsiaTheme="minorEastAsia" w:hAnsiTheme="minorHAnsi"/>
            <w:noProof/>
            <w:sz w:val="22"/>
            <w:lang w:val="en-US"/>
          </w:rPr>
          <w:tab/>
        </w:r>
        <w:r w:rsidR="006B1D48" w:rsidRPr="000A239B">
          <w:rPr>
            <w:rStyle w:val="Hyperlink"/>
            <w:noProof/>
            <w:lang w:val="en-US"/>
          </w:rPr>
          <w:t>Studi Literatur</w:t>
        </w:r>
        <w:r w:rsidR="006B1D48">
          <w:rPr>
            <w:noProof/>
            <w:webHidden/>
          </w:rPr>
          <w:tab/>
        </w:r>
        <w:r w:rsidR="006B1D48">
          <w:rPr>
            <w:noProof/>
            <w:webHidden/>
          </w:rPr>
          <w:fldChar w:fldCharType="begin"/>
        </w:r>
        <w:r w:rsidR="006B1D48">
          <w:rPr>
            <w:noProof/>
            <w:webHidden/>
          </w:rPr>
          <w:instrText xml:space="preserve"> PAGEREF _Toc416858917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rsidR="006B1D48" w:rsidRDefault="009A54B0">
      <w:pPr>
        <w:pStyle w:val="TOC3"/>
        <w:tabs>
          <w:tab w:val="left" w:pos="1320"/>
          <w:tab w:val="right" w:leader="dot" w:pos="7927"/>
        </w:tabs>
        <w:rPr>
          <w:rFonts w:asciiTheme="minorHAnsi" w:eastAsiaTheme="minorEastAsia" w:hAnsiTheme="minorHAnsi"/>
          <w:noProof/>
          <w:sz w:val="22"/>
          <w:lang w:val="en-US"/>
        </w:rPr>
      </w:pPr>
      <w:hyperlink w:anchor="_Toc416858918" w:history="1">
        <w:r w:rsidR="006B1D48" w:rsidRPr="000A239B">
          <w:rPr>
            <w:rStyle w:val="Hyperlink"/>
            <w:noProof/>
            <w:lang w:val="en-US"/>
          </w:rPr>
          <w:t>7.1.3</w:t>
        </w:r>
        <w:r w:rsidR="006B1D48">
          <w:rPr>
            <w:rFonts w:asciiTheme="minorHAnsi" w:eastAsiaTheme="minorEastAsia" w:hAnsiTheme="minorHAnsi"/>
            <w:noProof/>
            <w:sz w:val="22"/>
            <w:lang w:val="en-US"/>
          </w:rPr>
          <w:tab/>
        </w:r>
        <w:r w:rsidR="006B1D48" w:rsidRPr="000A239B">
          <w:rPr>
            <w:rStyle w:val="Hyperlink"/>
            <w:noProof/>
            <w:lang w:val="en-US"/>
          </w:rPr>
          <w:t>Rancangan Sistem</w:t>
        </w:r>
        <w:r w:rsidR="006B1D48">
          <w:rPr>
            <w:noProof/>
            <w:webHidden/>
          </w:rPr>
          <w:tab/>
        </w:r>
        <w:r w:rsidR="006B1D48">
          <w:rPr>
            <w:noProof/>
            <w:webHidden/>
          </w:rPr>
          <w:fldChar w:fldCharType="begin"/>
        </w:r>
        <w:r w:rsidR="006B1D48">
          <w:rPr>
            <w:noProof/>
            <w:webHidden/>
          </w:rPr>
          <w:instrText xml:space="preserve"> PAGEREF _Toc416858918 \h </w:instrText>
        </w:r>
        <w:r w:rsidR="006B1D48">
          <w:rPr>
            <w:noProof/>
            <w:webHidden/>
          </w:rPr>
        </w:r>
        <w:r w:rsidR="006B1D48">
          <w:rPr>
            <w:noProof/>
            <w:webHidden/>
          </w:rPr>
          <w:fldChar w:fldCharType="separate"/>
        </w:r>
        <w:r w:rsidR="000D653F">
          <w:rPr>
            <w:noProof/>
            <w:webHidden/>
          </w:rPr>
          <w:t>13</w:t>
        </w:r>
        <w:r w:rsidR="006B1D48">
          <w:rPr>
            <w:noProof/>
            <w:webHidden/>
          </w:rPr>
          <w:fldChar w:fldCharType="end"/>
        </w:r>
      </w:hyperlink>
    </w:p>
    <w:p w:rsidR="006B1D48" w:rsidRDefault="009A54B0">
      <w:pPr>
        <w:pStyle w:val="TOC2"/>
        <w:tabs>
          <w:tab w:val="right" w:leader="dot" w:pos="7927"/>
        </w:tabs>
        <w:rPr>
          <w:rFonts w:asciiTheme="minorHAnsi" w:eastAsiaTheme="minorEastAsia" w:hAnsiTheme="minorHAnsi"/>
          <w:noProof/>
          <w:sz w:val="22"/>
          <w:lang w:val="en-US"/>
        </w:rPr>
      </w:pPr>
      <w:hyperlink w:anchor="_Toc416858919" w:history="1">
        <w:r w:rsidR="006B1D48" w:rsidRPr="000A239B">
          <w:rPr>
            <w:rStyle w:val="Hyperlink"/>
            <w:noProof/>
            <w:lang w:val="en-US"/>
          </w:rPr>
          <w:t>DAFTAR PUSTAKA</w:t>
        </w:r>
        <w:r w:rsidR="006B1D48">
          <w:rPr>
            <w:noProof/>
            <w:webHidden/>
          </w:rPr>
          <w:tab/>
        </w:r>
        <w:r w:rsidR="006B1D48">
          <w:rPr>
            <w:noProof/>
            <w:webHidden/>
          </w:rPr>
          <w:fldChar w:fldCharType="begin"/>
        </w:r>
        <w:r w:rsidR="006B1D48">
          <w:rPr>
            <w:noProof/>
            <w:webHidden/>
          </w:rPr>
          <w:instrText xml:space="preserve"> PAGEREF _Toc416858919 \h </w:instrText>
        </w:r>
        <w:r w:rsidR="006B1D48">
          <w:rPr>
            <w:noProof/>
            <w:webHidden/>
          </w:rPr>
        </w:r>
        <w:r w:rsidR="006B1D48">
          <w:rPr>
            <w:noProof/>
            <w:webHidden/>
          </w:rPr>
          <w:fldChar w:fldCharType="separate"/>
        </w:r>
        <w:r w:rsidR="000D653F">
          <w:rPr>
            <w:noProof/>
            <w:webHidden/>
          </w:rPr>
          <w:t>15</w:t>
        </w:r>
        <w:r w:rsidR="006B1D48">
          <w:rPr>
            <w:noProof/>
            <w:webHidden/>
          </w:rPr>
          <w:fldChar w:fldCharType="end"/>
        </w:r>
      </w:hyperlink>
    </w:p>
    <w:p w:rsidR="009E004C" w:rsidRPr="00D13642" w:rsidRDefault="009E004C" w:rsidP="009E004C">
      <w:pPr>
        <w:spacing w:before="120" w:after="120" w:line="360" w:lineRule="auto"/>
      </w:pPr>
      <w:r w:rsidRPr="00D13642">
        <w:rPr>
          <w:rFonts w:cs="Times New Roman"/>
          <w:szCs w:val="24"/>
        </w:rPr>
        <w:fldChar w:fldCharType="end"/>
      </w: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A033DB" w:rsidRDefault="009E004C" w:rsidP="009E004C">
      <w:pPr>
        <w:spacing w:before="120" w:after="120" w:line="360" w:lineRule="auto"/>
        <w:rPr>
          <w:lang w:val="en-US"/>
        </w:rPr>
        <w:sectPr w:rsidR="009E004C" w:rsidRPr="00A033DB" w:rsidSect="009E004C">
          <w:pgSz w:w="11906" w:h="16838"/>
          <w:pgMar w:top="1701" w:right="1701" w:bottom="1701" w:left="2268" w:header="708" w:footer="708" w:gutter="0"/>
          <w:pgNumType w:fmt="lowerRoman"/>
          <w:cols w:space="708"/>
          <w:docGrid w:linePitch="360"/>
        </w:sectPr>
      </w:pPr>
    </w:p>
    <w:p w:rsidR="009E004C" w:rsidRDefault="009E004C" w:rsidP="009E004C">
      <w:pPr>
        <w:pStyle w:val="Heading6"/>
        <w:spacing w:before="120" w:after="120"/>
        <w:rPr>
          <w:lang w:val="en-US"/>
        </w:rPr>
      </w:pPr>
      <w:bookmarkStart w:id="3" w:name="_Toc416858902"/>
      <w:r w:rsidRPr="00D13642">
        <w:lastRenderedPageBreak/>
        <w:t>DAFTAR GAMBAR</w:t>
      </w:r>
      <w:bookmarkEnd w:id="3"/>
    </w:p>
    <w:p w:rsidR="009E004C" w:rsidRDefault="009E004C" w:rsidP="009E004C">
      <w:pPr>
        <w:rPr>
          <w:lang w:val="en-US"/>
        </w:rPr>
      </w:pPr>
      <w:r w:rsidRPr="00AC6B72">
        <w:rPr>
          <w:lang w:val="en-US"/>
        </w:rPr>
        <w:t>Gambar 6.</w:t>
      </w:r>
      <w:r w:rsidR="00A033DB">
        <w:rPr>
          <w:lang w:val="en-US"/>
        </w:rPr>
        <w:t>1</w:t>
      </w:r>
      <w:r w:rsidR="00A033DB" w:rsidRPr="00A033DB">
        <w:rPr>
          <w:lang w:val="en-US"/>
        </w:rPr>
        <w:t xml:space="preserve"> Arsitektur MPICH</w:t>
      </w:r>
      <w:r w:rsidR="00A033DB">
        <w:rPr>
          <w:lang w:val="en-US"/>
        </w:rPr>
        <w:t>…………………………………………………...4</w:t>
      </w:r>
    </w:p>
    <w:p w:rsidR="009E004C" w:rsidRPr="00AC6B72" w:rsidRDefault="009E004C" w:rsidP="009E004C">
      <w:pPr>
        <w:rPr>
          <w:lang w:val="en-US"/>
        </w:rPr>
      </w:pPr>
      <w:r w:rsidRPr="00AC6B72">
        <w:rPr>
          <w:lang w:val="en-US"/>
        </w:rPr>
        <w:t xml:space="preserve">Gambar 6.2 </w:t>
      </w:r>
      <w:r w:rsidR="00A033DB" w:rsidRPr="00A033DB">
        <w:rPr>
          <w:lang w:val="en-US"/>
        </w:rPr>
        <w:t xml:space="preserve">Tipe-tipe penjadwalan </w:t>
      </w:r>
      <w:r>
        <w:rPr>
          <w:lang w:val="en-US"/>
        </w:rPr>
        <w:t>………………………………………</w:t>
      </w:r>
      <w:r w:rsidR="00A033DB">
        <w:rPr>
          <w:lang w:val="en-US"/>
        </w:rPr>
        <w:t>………6</w:t>
      </w:r>
    </w:p>
    <w:p w:rsidR="009E004C" w:rsidRDefault="009E004C" w:rsidP="009E004C">
      <w:pPr>
        <w:rPr>
          <w:lang w:val="en-US"/>
        </w:rPr>
      </w:pPr>
      <w:r w:rsidRPr="00AC6B72">
        <w:rPr>
          <w:lang w:val="en-US"/>
        </w:rPr>
        <w:t xml:space="preserve">Gambar 6.3 </w:t>
      </w:r>
      <w:r w:rsidR="00A033DB" w:rsidRPr="00A033DB">
        <w:rPr>
          <w:lang w:val="en-US"/>
        </w:rPr>
        <w:t xml:space="preserve">Rancangan Sistem </w:t>
      </w:r>
      <w:r w:rsidR="00A033DB">
        <w:rPr>
          <w:lang w:val="en-US"/>
        </w:rPr>
        <w:t>……………………………………</w:t>
      </w:r>
      <w:r w:rsidR="006B1D48">
        <w:rPr>
          <w:lang w:val="en-US"/>
        </w:rPr>
        <w:t>……………...</w:t>
      </w:r>
      <w:r w:rsidR="00A033DB">
        <w:rPr>
          <w:lang w:val="en-US"/>
        </w:rPr>
        <w:t>9</w:t>
      </w:r>
    </w:p>
    <w:p w:rsidR="009E004C" w:rsidRDefault="009E004C" w:rsidP="009E004C">
      <w:pPr>
        <w:rPr>
          <w:lang w:val="en-US"/>
        </w:rPr>
      </w:pPr>
    </w:p>
    <w:p w:rsidR="009E004C" w:rsidRDefault="009E004C" w:rsidP="009E004C">
      <w:pPr>
        <w:rPr>
          <w:lang w:val="en-US"/>
        </w:rPr>
      </w:pPr>
    </w:p>
    <w:p w:rsidR="009E004C" w:rsidRPr="00AC6B72" w:rsidRDefault="009E004C" w:rsidP="009E004C">
      <w:pPr>
        <w:rPr>
          <w:lang w:val="en-US"/>
        </w:rPr>
      </w:pPr>
    </w:p>
    <w:p w:rsidR="009E004C" w:rsidRPr="00AC6B72" w:rsidRDefault="009E004C" w:rsidP="009E004C">
      <w:pPr>
        <w:rPr>
          <w:lang w:val="en-US"/>
        </w:rPr>
      </w:pPr>
    </w:p>
    <w:p w:rsidR="009E004C" w:rsidRDefault="009E004C" w:rsidP="009E004C">
      <w:pPr>
        <w:pStyle w:val="Heading6"/>
        <w:spacing w:before="120" w:after="120"/>
        <w:rPr>
          <w:lang w:val="en-US"/>
        </w:rPr>
      </w:pPr>
    </w:p>
    <w:p w:rsidR="009E004C" w:rsidRDefault="009E004C" w:rsidP="009E004C">
      <w:pPr>
        <w:rPr>
          <w:lang w:val="en-US"/>
        </w:rPr>
      </w:pPr>
    </w:p>
    <w:p w:rsidR="009E004C" w:rsidRDefault="009E004C" w:rsidP="009E004C">
      <w:pPr>
        <w:rPr>
          <w:lang w:val="en-US"/>
        </w:rPr>
      </w:pPr>
    </w:p>
    <w:p w:rsidR="009E004C" w:rsidRDefault="009E004C" w:rsidP="009E004C">
      <w:pPr>
        <w:rPr>
          <w:lang w:val="en-US"/>
        </w:rPr>
      </w:pPr>
    </w:p>
    <w:p w:rsidR="009E004C" w:rsidRDefault="009E004C" w:rsidP="009E004C">
      <w:pPr>
        <w:rPr>
          <w:lang w:val="en-US"/>
        </w:rPr>
      </w:pPr>
    </w:p>
    <w:p w:rsidR="009E004C" w:rsidRDefault="009E004C" w:rsidP="009E004C">
      <w:pPr>
        <w:rPr>
          <w:lang w:val="en-US"/>
        </w:rPr>
      </w:pPr>
    </w:p>
    <w:p w:rsidR="009E004C" w:rsidRPr="00A033DB" w:rsidRDefault="009E004C" w:rsidP="009E004C">
      <w:pPr>
        <w:spacing w:before="120" w:after="120" w:line="360" w:lineRule="auto"/>
        <w:rPr>
          <w:lang w:val="en-US"/>
        </w:rPr>
      </w:pP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D13642" w:rsidRDefault="009E004C" w:rsidP="009E004C">
      <w:pPr>
        <w:spacing w:before="120" w:after="120" w:line="360" w:lineRule="auto"/>
      </w:pPr>
    </w:p>
    <w:p w:rsidR="009E004C" w:rsidRPr="00A033DB" w:rsidRDefault="009E004C" w:rsidP="009E004C">
      <w:pPr>
        <w:spacing w:before="120" w:after="120" w:line="360" w:lineRule="auto"/>
        <w:rPr>
          <w:lang w:val="en-US"/>
        </w:rPr>
      </w:pPr>
    </w:p>
    <w:p w:rsidR="009E004C" w:rsidRPr="00D13642" w:rsidRDefault="009E004C" w:rsidP="009E004C">
      <w:pPr>
        <w:tabs>
          <w:tab w:val="left" w:pos="4440"/>
        </w:tabs>
        <w:spacing w:before="120" w:after="120" w:line="360" w:lineRule="auto"/>
        <w:sectPr w:rsidR="009E004C" w:rsidRPr="00D13642" w:rsidSect="009E004C">
          <w:pgSz w:w="11906" w:h="16838"/>
          <w:pgMar w:top="1701" w:right="1701" w:bottom="1701" w:left="2268" w:header="708" w:footer="708" w:gutter="0"/>
          <w:pgNumType w:fmt="lowerRoman"/>
          <w:cols w:space="708"/>
          <w:docGrid w:linePitch="360"/>
        </w:sectPr>
      </w:pPr>
    </w:p>
    <w:p w:rsidR="009E004C" w:rsidRPr="00D13642" w:rsidRDefault="009E004C" w:rsidP="009E004C">
      <w:pPr>
        <w:pStyle w:val="Heading1"/>
        <w:spacing w:before="120" w:after="120"/>
      </w:pPr>
      <w:bookmarkStart w:id="4" w:name="_Toc416858903"/>
      <w:r w:rsidRPr="00D13642">
        <w:lastRenderedPageBreak/>
        <w:t>Latar Belakang</w:t>
      </w:r>
      <w:bookmarkEnd w:id="4"/>
    </w:p>
    <w:p w:rsidR="009E004C" w:rsidRDefault="00277CF6" w:rsidP="00FF34ED">
      <w:pPr>
        <w:spacing w:after="0" w:line="360" w:lineRule="auto"/>
        <w:ind w:firstLine="706"/>
        <w:jc w:val="both"/>
        <w:rPr>
          <w:rFonts w:cs="Times New Roman"/>
          <w:szCs w:val="24"/>
          <w:lang w:val="en-US"/>
        </w:rPr>
      </w:pPr>
      <w:r w:rsidRPr="00277CF6">
        <w:rPr>
          <w:rFonts w:cs="Times New Roman"/>
          <w:szCs w:val="24"/>
          <w:lang w:val="en-US"/>
        </w:rPr>
        <w:t>Pada saat ini perkembangan teknologi komputer sudah semakin pesat</w:t>
      </w:r>
      <w:r>
        <w:rPr>
          <w:rFonts w:cs="Times New Roman"/>
          <w:szCs w:val="24"/>
          <w:lang w:val="en-US"/>
        </w:rPr>
        <w:t>,</w:t>
      </w:r>
      <w:r w:rsidRPr="00277CF6">
        <w:rPr>
          <w:rFonts w:cs="Times New Roman"/>
          <w:szCs w:val="24"/>
          <w:lang w:val="en-US"/>
        </w:rPr>
        <w:t xml:space="preserve"> </w:t>
      </w:r>
      <w:r>
        <w:rPr>
          <w:rFonts w:cs="Times New Roman"/>
          <w:szCs w:val="24"/>
          <w:lang w:val="en-US"/>
        </w:rPr>
        <w:t xml:space="preserve">tidak </w:t>
      </w:r>
      <w:proofErr w:type="gramStart"/>
      <w:r>
        <w:rPr>
          <w:rFonts w:cs="Times New Roman"/>
          <w:szCs w:val="24"/>
          <w:lang w:val="en-US"/>
        </w:rPr>
        <w:t xml:space="preserve">jarang </w:t>
      </w:r>
      <w:r w:rsidR="0093380D">
        <w:rPr>
          <w:rFonts w:cs="Times New Roman"/>
          <w:szCs w:val="24"/>
          <w:lang w:val="en-US"/>
        </w:rPr>
        <w:t xml:space="preserve"> </w:t>
      </w:r>
      <w:r>
        <w:rPr>
          <w:rFonts w:cs="Times New Roman"/>
          <w:szCs w:val="24"/>
          <w:lang w:val="en-US"/>
        </w:rPr>
        <w:t>teknologi</w:t>
      </w:r>
      <w:proofErr w:type="gramEnd"/>
      <w:r>
        <w:rPr>
          <w:rFonts w:cs="Times New Roman"/>
          <w:szCs w:val="24"/>
          <w:lang w:val="en-US"/>
        </w:rPr>
        <w:t xml:space="preserve"> yang terus berkembang diperlukan perangkat </w:t>
      </w:r>
      <w:r w:rsidR="0093380D">
        <w:rPr>
          <w:rFonts w:cs="Times New Roman"/>
          <w:szCs w:val="24"/>
          <w:lang w:val="en-US"/>
        </w:rPr>
        <w:t xml:space="preserve">yang </w:t>
      </w:r>
      <w:r>
        <w:rPr>
          <w:rFonts w:cs="Times New Roman"/>
          <w:szCs w:val="24"/>
          <w:lang w:val="en-US"/>
        </w:rPr>
        <w:t>handal dan cepat untuk mengatasi kinerja</w:t>
      </w:r>
      <w:r w:rsidR="0093380D">
        <w:rPr>
          <w:rFonts w:cs="Times New Roman"/>
          <w:szCs w:val="24"/>
          <w:lang w:val="en-US"/>
        </w:rPr>
        <w:t xml:space="preserve"> komputer</w:t>
      </w:r>
      <w:r>
        <w:rPr>
          <w:rFonts w:cs="Times New Roman"/>
          <w:szCs w:val="24"/>
          <w:lang w:val="en-US"/>
        </w:rPr>
        <w:t xml:space="preserve"> yang semakin berat. </w:t>
      </w:r>
      <w:proofErr w:type="gramStart"/>
      <w:r>
        <w:rPr>
          <w:rFonts w:cs="Times New Roman"/>
          <w:szCs w:val="24"/>
          <w:lang w:val="en-US"/>
        </w:rPr>
        <w:t>Sebagai contoh untuk merendering s</w:t>
      </w:r>
      <w:r w:rsidR="0093380D">
        <w:rPr>
          <w:rFonts w:cs="Times New Roman"/>
          <w:szCs w:val="24"/>
          <w:lang w:val="en-US"/>
        </w:rPr>
        <w:t>ebuah video dengan ukuran</w:t>
      </w:r>
      <w:r>
        <w:rPr>
          <w:rFonts w:cs="Times New Roman"/>
          <w:szCs w:val="24"/>
          <w:lang w:val="en-US"/>
        </w:rPr>
        <w:t xml:space="preserve"> 1GB dengan cepat pasti membutuhkan</w:t>
      </w:r>
      <w:r w:rsidR="00FF34ED">
        <w:rPr>
          <w:rFonts w:cs="Times New Roman"/>
          <w:szCs w:val="24"/>
          <w:lang w:val="en-US"/>
        </w:rPr>
        <w:t xml:space="preserve"> waktu yang lama untuk</w:t>
      </w:r>
      <w:r>
        <w:rPr>
          <w:rFonts w:cs="Times New Roman"/>
          <w:szCs w:val="24"/>
          <w:lang w:val="en-US"/>
        </w:rPr>
        <w:t xml:space="preserve"> sebuah komputer dengan kemampuan</w:t>
      </w:r>
      <w:r w:rsidR="00FF34ED">
        <w:rPr>
          <w:rFonts w:cs="Times New Roman"/>
          <w:szCs w:val="24"/>
          <w:lang w:val="en-US"/>
        </w:rPr>
        <w:t xml:space="preserve"> prosessing</w:t>
      </w:r>
      <w:r>
        <w:rPr>
          <w:rFonts w:cs="Times New Roman"/>
          <w:szCs w:val="24"/>
          <w:lang w:val="en-US"/>
        </w:rPr>
        <w:t xml:space="preserve"> yang</w:t>
      </w:r>
      <w:r w:rsidR="00FF34ED">
        <w:rPr>
          <w:rFonts w:cs="Times New Roman"/>
          <w:szCs w:val="24"/>
          <w:lang w:val="en-US"/>
        </w:rPr>
        <w:t xml:space="preserve"> standar, untuk itu dibutuhkan sebuah komputer dengan kemampuan prosessing</w:t>
      </w:r>
      <w:r>
        <w:rPr>
          <w:rFonts w:cs="Times New Roman"/>
          <w:szCs w:val="24"/>
          <w:lang w:val="en-US"/>
        </w:rPr>
        <w:t xml:space="preserve"> sangat </w:t>
      </w:r>
      <w:r w:rsidR="005B07B4">
        <w:rPr>
          <w:rFonts w:cs="Times New Roman"/>
          <w:szCs w:val="24"/>
          <w:lang w:val="en-US"/>
        </w:rPr>
        <w:t xml:space="preserve">tinggi yakni dengan </w:t>
      </w:r>
      <w:r w:rsidR="0093380D">
        <w:rPr>
          <w:rFonts w:cs="Times New Roman"/>
          <w:i/>
          <w:szCs w:val="24"/>
          <w:lang w:val="en-US"/>
        </w:rPr>
        <w:t>supercomputer.</w:t>
      </w:r>
      <w:proofErr w:type="gramEnd"/>
      <w:r w:rsidR="0093380D">
        <w:rPr>
          <w:rFonts w:cs="Times New Roman"/>
          <w:i/>
          <w:szCs w:val="24"/>
          <w:lang w:val="en-US"/>
        </w:rPr>
        <w:t xml:space="preserve"> </w:t>
      </w:r>
      <w:r w:rsidR="0093380D" w:rsidRPr="0093380D">
        <w:rPr>
          <w:rFonts w:cs="Times New Roman"/>
          <w:szCs w:val="24"/>
          <w:lang w:val="en-US"/>
        </w:rPr>
        <w:t>U</w:t>
      </w:r>
      <w:r w:rsidR="005B07B4" w:rsidRPr="0093380D">
        <w:rPr>
          <w:rFonts w:cs="Times New Roman"/>
          <w:szCs w:val="24"/>
          <w:lang w:val="en-US"/>
        </w:rPr>
        <w:t>ntuk</w:t>
      </w:r>
      <w:r w:rsidR="005B07B4">
        <w:rPr>
          <w:rFonts w:cs="Times New Roman"/>
          <w:szCs w:val="24"/>
          <w:lang w:val="en-US"/>
        </w:rPr>
        <w:t xml:space="preserve"> mendapatkan sebuah </w:t>
      </w:r>
      <w:r w:rsidR="005B07B4">
        <w:rPr>
          <w:rFonts w:cs="Times New Roman"/>
          <w:i/>
          <w:szCs w:val="24"/>
          <w:lang w:val="en-US"/>
        </w:rPr>
        <w:t xml:space="preserve">supercomputer </w:t>
      </w:r>
      <w:r w:rsidR="005B07B4">
        <w:rPr>
          <w:rFonts w:cs="Times New Roman"/>
          <w:szCs w:val="24"/>
          <w:lang w:val="en-US"/>
        </w:rPr>
        <w:t>membutuhkan biaya yang sangat mahal. Mengatasi hal tersebut</w:t>
      </w:r>
      <w:r>
        <w:rPr>
          <w:rFonts w:cs="Times New Roman"/>
          <w:szCs w:val="24"/>
          <w:lang w:val="en-US"/>
        </w:rPr>
        <w:t xml:space="preserve"> </w:t>
      </w:r>
      <w:r w:rsidR="005B07B4">
        <w:rPr>
          <w:rFonts w:cs="Times New Roman"/>
          <w:szCs w:val="24"/>
          <w:lang w:val="en-US"/>
        </w:rPr>
        <w:t xml:space="preserve">kita dapat menggunakan sebuah cara </w:t>
      </w:r>
      <w:proofErr w:type="gramStart"/>
      <w:r w:rsidR="005B07B4">
        <w:rPr>
          <w:rFonts w:cs="Times New Roman"/>
          <w:szCs w:val="24"/>
          <w:lang w:val="en-US"/>
        </w:rPr>
        <w:t xml:space="preserve">yakni  </w:t>
      </w:r>
      <w:r w:rsidR="0093380D">
        <w:rPr>
          <w:rFonts w:cs="Times New Roman"/>
          <w:szCs w:val="24"/>
          <w:lang w:val="en-US"/>
        </w:rPr>
        <w:t>menggabungkan</w:t>
      </w:r>
      <w:proofErr w:type="gramEnd"/>
      <w:r w:rsidR="0093380D">
        <w:rPr>
          <w:rFonts w:cs="Times New Roman"/>
          <w:szCs w:val="24"/>
          <w:lang w:val="en-US"/>
        </w:rPr>
        <w:t xml:space="preserve"> beberapa </w:t>
      </w:r>
      <w:r w:rsidR="005B07B4">
        <w:rPr>
          <w:rFonts w:cs="Times New Roman"/>
          <w:szCs w:val="24"/>
          <w:lang w:val="en-US"/>
        </w:rPr>
        <w:t xml:space="preserve">perangkat </w:t>
      </w:r>
      <w:r w:rsidR="0093380D">
        <w:rPr>
          <w:rFonts w:cs="Times New Roman"/>
          <w:szCs w:val="24"/>
          <w:lang w:val="en-US"/>
        </w:rPr>
        <w:t>dengan</w:t>
      </w:r>
      <w:r w:rsidRPr="00277CF6">
        <w:rPr>
          <w:rFonts w:cs="Times New Roman"/>
          <w:szCs w:val="24"/>
          <w:lang w:val="en-US"/>
        </w:rPr>
        <w:t xml:space="preserve"> kecepatan pro</w:t>
      </w:r>
      <w:r w:rsidR="005B07B4">
        <w:rPr>
          <w:rFonts w:cs="Times New Roman"/>
          <w:szCs w:val="24"/>
          <w:lang w:val="en-US"/>
        </w:rPr>
        <w:t xml:space="preserve">sessing dan </w:t>
      </w:r>
      <w:r w:rsidRPr="00277CF6">
        <w:rPr>
          <w:rFonts w:cs="Times New Roman"/>
          <w:szCs w:val="24"/>
          <w:lang w:val="en-US"/>
        </w:rPr>
        <w:t xml:space="preserve">Random Access Memory (RAM) </w:t>
      </w:r>
      <w:r w:rsidR="0093380D">
        <w:rPr>
          <w:rFonts w:cs="Times New Roman"/>
          <w:szCs w:val="24"/>
          <w:lang w:val="en-US"/>
        </w:rPr>
        <w:t>yang standar untuk melakukan suatu tugas yang berat seperti merendering video. Selain</w:t>
      </w:r>
      <w:r w:rsidRPr="00277CF6">
        <w:rPr>
          <w:rFonts w:cs="Times New Roman"/>
          <w:szCs w:val="24"/>
          <w:lang w:val="en-US"/>
        </w:rPr>
        <w:t xml:space="preserve"> itu juga teknologi komputer yang sangat berkembang sekarang ini adalah teknologi jaringan komputer dimana dengan teknologi jaringan komputer ini ma</w:t>
      </w:r>
      <w:r w:rsidR="005B07B4">
        <w:rPr>
          <w:rFonts w:cs="Times New Roman"/>
          <w:szCs w:val="24"/>
          <w:lang w:val="en-US"/>
        </w:rPr>
        <w:t xml:space="preserve">ka sejumlah komputer </w:t>
      </w:r>
      <w:proofErr w:type="gramStart"/>
      <w:r w:rsidR="005B07B4">
        <w:rPr>
          <w:rFonts w:cs="Times New Roman"/>
          <w:szCs w:val="24"/>
          <w:lang w:val="en-US"/>
        </w:rPr>
        <w:t>akan</w:t>
      </w:r>
      <w:proofErr w:type="gramEnd"/>
      <w:r w:rsidR="005B07B4">
        <w:rPr>
          <w:rFonts w:cs="Times New Roman"/>
          <w:szCs w:val="24"/>
          <w:lang w:val="en-US"/>
        </w:rPr>
        <w:t xml:space="preserve"> bisa s</w:t>
      </w:r>
      <w:r w:rsidR="00855C61">
        <w:rPr>
          <w:rFonts w:cs="Times New Roman"/>
          <w:szCs w:val="24"/>
          <w:lang w:val="en-US"/>
        </w:rPr>
        <w:t>aling berkomunikasi dan</w:t>
      </w:r>
      <w:r w:rsidRPr="00277CF6">
        <w:rPr>
          <w:rFonts w:cs="Times New Roman"/>
          <w:szCs w:val="24"/>
          <w:lang w:val="en-US"/>
        </w:rPr>
        <w:t xml:space="preserve"> membentuk suatu kesat</w:t>
      </w:r>
      <w:r w:rsidR="0093380D">
        <w:rPr>
          <w:rFonts w:cs="Times New Roman"/>
          <w:szCs w:val="24"/>
          <w:lang w:val="en-US"/>
        </w:rPr>
        <w:t>uan jaringan</w:t>
      </w:r>
      <w:r w:rsidRPr="00277CF6">
        <w:rPr>
          <w:rFonts w:cs="Times New Roman"/>
          <w:szCs w:val="24"/>
          <w:lang w:val="en-US"/>
        </w:rPr>
        <w:t>. Dengan ada</w:t>
      </w:r>
      <w:r w:rsidR="0093380D">
        <w:rPr>
          <w:rFonts w:cs="Times New Roman"/>
          <w:szCs w:val="24"/>
          <w:lang w:val="en-US"/>
        </w:rPr>
        <w:t>nya</w:t>
      </w:r>
      <w:r w:rsidRPr="00277CF6">
        <w:rPr>
          <w:rFonts w:cs="Times New Roman"/>
          <w:szCs w:val="24"/>
          <w:lang w:val="en-US"/>
        </w:rPr>
        <w:t xml:space="preserve"> perkembangan tersebut maka muncul ide untuk </w:t>
      </w:r>
      <w:proofErr w:type="gramStart"/>
      <w:r w:rsidRPr="00277CF6">
        <w:rPr>
          <w:rFonts w:cs="Times New Roman"/>
          <w:szCs w:val="24"/>
          <w:lang w:val="en-US"/>
        </w:rPr>
        <w:t>melakukan  komputasi</w:t>
      </w:r>
      <w:proofErr w:type="gramEnd"/>
      <w:r w:rsidRPr="00277CF6">
        <w:rPr>
          <w:rFonts w:cs="Times New Roman"/>
          <w:szCs w:val="24"/>
          <w:lang w:val="en-US"/>
        </w:rPr>
        <w:t xml:space="preserve"> dengan dilakukan secara paralel dengan memanfaatkan teknologi jaringan komputer tersebut.</w:t>
      </w:r>
    </w:p>
    <w:p w:rsidR="005B07B4" w:rsidRDefault="005B07B4" w:rsidP="00FF34ED">
      <w:pPr>
        <w:spacing w:after="0" w:line="360" w:lineRule="auto"/>
        <w:ind w:firstLine="706"/>
        <w:jc w:val="both"/>
        <w:rPr>
          <w:rFonts w:cs="Times New Roman"/>
          <w:szCs w:val="24"/>
          <w:lang w:val="en-US"/>
        </w:rPr>
      </w:pPr>
      <w:r w:rsidRPr="005B07B4">
        <w:rPr>
          <w:rFonts w:cs="Times New Roman"/>
          <w:szCs w:val="24"/>
          <w:lang w:val="en-US"/>
        </w:rPr>
        <w:t xml:space="preserve">Paralel prosessing komputasi adalah proses atau pekerjaan komputasi di komputer dengan memakai suatu bahasa pemrograman yang dijalankan secara paralel pada saat bersamaan. </w:t>
      </w:r>
      <w:proofErr w:type="gramStart"/>
      <w:r w:rsidRPr="005B07B4">
        <w:rPr>
          <w:rFonts w:cs="Times New Roman"/>
          <w:szCs w:val="24"/>
          <w:lang w:val="en-US"/>
        </w:rPr>
        <w:t>Secara umum komputasi paralel diperlukan untuk meningkatkan kecepatan komputasi bila dibandingkan dengan pemakaian komputasi pada komputer tunggal.</w:t>
      </w:r>
      <w:proofErr w:type="gramEnd"/>
    </w:p>
    <w:p w:rsidR="00FF34ED" w:rsidRPr="00FF34ED" w:rsidRDefault="00FF34ED" w:rsidP="00FF34ED">
      <w:pPr>
        <w:spacing w:after="0" w:line="360" w:lineRule="auto"/>
        <w:ind w:firstLine="706"/>
        <w:jc w:val="both"/>
        <w:rPr>
          <w:rFonts w:cs="Times New Roman"/>
          <w:szCs w:val="24"/>
          <w:lang w:val="en-US"/>
        </w:rPr>
      </w:pPr>
      <w:proofErr w:type="gramStart"/>
      <w:r w:rsidRPr="00FF34ED">
        <w:rPr>
          <w:rFonts w:cs="Times New Roman"/>
          <w:szCs w:val="24"/>
          <w:lang w:val="en-US"/>
        </w:rPr>
        <w:t>Penggunaan komputasi parallel prosessing merupakan pilihan yang cukup handal untuk saat ini untuk pengolahan data yang besar dan banyak, hal ini apabila dibandin</w:t>
      </w:r>
      <w:r w:rsidR="0093380D">
        <w:rPr>
          <w:rFonts w:cs="Times New Roman"/>
          <w:szCs w:val="24"/>
          <w:lang w:val="en-US"/>
        </w:rPr>
        <w:t>gkan dengan membeli suatu super</w:t>
      </w:r>
      <w:r w:rsidRPr="00FF34ED">
        <w:rPr>
          <w:rFonts w:cs="Times New Roman"/>
          <w:szCs w:val="24"/>
          <w:lang w:val="en-US"/>
        </w:rPr>
        <w:t>komputer yang harganya sangat mahal maka penggunaan komputasi parallel prosessing merupakan pilihan yang sangat tepat untuk pengolahan data tersebut.</w:t>
      </w:r>
      <w:proofErr w:type="gramEnd"/>
    </w:p>
    <w:p w:rsidR="00FF34ED" w:rsidRDefault="00FF34ED" w:rsidP="00FF34ED">
      <w:pPr>
        <w:spacing w:after="0" w:line="360" w:lineRule="auto"/>
        <w:ind w:firstLine="706"/>
        <w:jc w:val="both"/>
        <w:rPr>
          <w:rFonts w:cs="Times New Roman"/>
          <w:szCs w:val="24"/>
          <w:lang w:val="en-US"/>
        </w:rPr>
      </w:pPr>
      <w:proofErr w:type="gramStart"/>
      <w:r w:rsidRPr="00FF34ED">
        <w:rPr>
          <w:rFonts w:cs="Times New Roman"/>
          <w:szCs w:val="24"/>
          <w:lang w:val="en-US"/>
        </w:rPr>
        <w:t>Seiring dengan kebutuh</w:t>
      </w:r>
      <w:r w:rsidR="00855C61">
        <w:rPr>
          <w:rFonts w:cs="Times New Roman"/>
          <w:szCs w:val="24"/>
          <w:lang w:val="en-US"/>
        </w:rPr>
        <w:t>an</w:t>
      </w:r>
      <w:r w:rsidRPr="00FF34ED">
        <w:rPr>
          <w:rFonts w:cs="Times New Roman"/>
          <w:szCs w:val="24"/>
          <w:lang w:val="en-US"/>
        </w:rPr>
        <w:t xml:space="preserve"> tersebut,</w:t>
      </w:r>
      <w:r>
        <w:rPr>
          <w:rFonts w:cs="Times New Roman"/>
          <w:szCs w:val="24"/>
          <w:lang w:val="en-US"/>
        </w:rPr>
        <w:t xml:space="preserve"> adapun </w:t>
      </w:r>
      <w:r w:rsidR="006D5E1C">
        <w:rPr>
          <w:rFonts w:cs="Times New Roman"/>
          <w:szCs w:val="24"/>
          <w:lang w:val="en-US"/>
        </w:rPr>
        <w:t>aspek peningkatan kinerja dari pemrosesan tugas-tugas oleh komputasi paralel yang dikirimkan oleh client.</w:t>
      </w:r>
      <w:proofErr w:type="gramEnd"/>
      <w:r w:rsidR="006D5E1C">
        <w:rPr>
          <w:rFonts w:cs="Times New Roman"/>
          <w:szCs w:val="24"/>
          <w:lang w:val="en-US"/>
        </w:rPr>
        <w:t xml:space="preserve"> Penjadwalan sangat </w:t>
      </w:r>
      <w:proofErr w:type="gramStart"/>
      <w:r w:rsidR="006D5E1C">
        <w:rPr>
          <w:rFonts w:cs="Times New Roman"/>
          <w:szCs w:val="24"/>
          <w:lang w:val="en-US"/>
        </w:rPr>
        <w:t>dibu</w:t>
      </w:r>
      <w:r w:rsidR="00855C61">
        <w:rPr>
          <w:rFonts w:cs="Times New Roman"/>
          <w:szCs w:val="24"/>
          <w:lang w:val="en-US"/>
        </w:rPr>
        <w:t>tuhkan  untuk</w:t>
      </w:r>
      <w:proofErr w:type="gramEnd"/>
      <w:r w:rsidR="00855C61">
        <w:rPr>
          <w:rFonts w:cs="Times New Roman"/>
          <w:szCs w:val="24"/>
          <w:lang w:val="en-US"/>
        </w:rPr>
        <w:t xml:space="preserve"> mengatur  tugas – tugas yang akan </w:t>
      </w:r>
      <w:r w:rsidR="00855C61">
        <w:rPr>
          <w:rFonts w:cs="Times New Roman"/>
          <w:szCs w:val="24"/>
          <w:lang w:val="en-US"/>
        </w:rPr>
        <w:lastRenderedPageBreak/>
        <w:t>dikerjakan oleh client, maka tugas – tugas tersebut</w:t>
      </w:r>
      <w:r w:rsidR="006D5E1C">
        <w:rPr>
          <w:rFonts w:cs="Times New Roman"/>
          <w:szCs w:val="24"/>
          <w:lang w:val="en-US"/>
        </w:rPr>
        <w:t xml:space="preserve"> </w:t>
      </w:r>
      <w:r w:rsidR="00855C61">
        <w:rPr>
          <w:rFonts w:cs="Times New Roman"/>
          <w:szCs w:val="24"/>
          <w:lang w:val="en-US"/>
        </w:rPr>
        <w:t xml:space="preserve">dapat dilayani </w:t>
      </w:r>
      <w:r w:rsidR="006D5E1C">
        <w:rPr>
          <w:rFonts w:cs="Times New Roman"/>
          <w:szCs w:val="24"/>
          <w:lang w:val="en-US"/>
        </w:rPr>
        <w:t>sesuai</w:t>
      </w:r>
      <w:r w:rsidR="00855C61">
        <w:rPr>
          <w:rFonts w:cs="Times New Roman"/>
          <w:szCs w:val="24"/>
          <w:lang w:val="en-US"/>
        </w:rPr>
        <w:t xml:space="preserve"> dengan</w:t>
      </w:r>
      <w:r w:rsidR="006D5E1C">
        <w:rPr>
          <w:rFonts w:cs="Times New Roman"/>
          <w:szCs w:val="24"/>
          <w:lang w:val="en-US"/>
        </w:rPr>
        <w:t xml:space="preserve"> kebutuhan dan  pemakaian prosessor bisa dimaksimalkan saat pengeksekusiannya sehingga dapat</w:t>
      </w:r>
      <w:r w:rsidRPr="00FF34ED">
        <w:rPr>
          <w:rFonts w:cs="Times New Roman"/>
          <w:szCs w:val="24"/>
          <w:lang w:val="en-US"/>
        </w:rPr>
        <w:t xml:space="preserve"> meningkatkan performa dari komputasi</w:t>
      </w:r>
      <w:r w:rsidR="0093380D">
        <w:rPr>
          <w:rFonts w:cs="Times New Roman"/>
          <w:szCs w:val="24"/>
          <w:lang w:val="en-US"/>
        </w:rPr>
        <w:t>.</w:t>
      </w:r>
    </w:p>
    <w:p w:rsidR="006D5E1C" w:rsidRPr="00D13642" w:rsidRDefault="006D5E1C" w:rsidP="006D5E1C">
      <w:pPr>
        <w:spacing w:before="120" w:after="120" w:line="360" w:lineRule="auto"/>
        <w:ind w:firstLine="706"/>
        <w:jc w:val="both"/>
        <w:rPr>
          <w:rFonts w:cs="Times New Roman"/>
          <w:szCs w:val="24"/>
          <w:lang w:val="en-US"/>
        </w:rPr>
      </w:pPr>
      <w:bookmarkStart w:id="5" w:name="_GoBack"/>
      <w:bookmarkEnd w:id="5"/>
    </w:p>
    <w:p w:rsidR="009E004C" w:rsidRPr="00D13642" w:rsidRDefault="009E004C" w:rsidP="009E004C">
      <w:pPr>
        <w:pStyle w:val="Heading1"/>
        <w:spacing w:before="120" w:after="120"/>
      </w:pPr>
      <w:bookmarkStart w:id="6" w:name="_Toc416858904"/>
      <w:r w:rsidRPr="00D13642">
        <w:t>Rumusan Masalah</w:t>
      </w:r>
      <w:bookmarkEnd w:id="6"/>
    </w:p>
    <w:p w:rsidR="009E004C" w:rsidRPr="00D13642" w:rsidRDefault="0093380D" w:rsidP="009E004C">
      <w:pPr>
        <w:pStyle w:val="ListParagraph"/>
        <w:spacing w:before="120" w:after="120" w:line="360" w:lineRule="auto"/>
        <w:ind w:left="0" w:firstLine="709"/>
        <w:jc w:val="both"/>
        <w:rPr>
          <w:rFonts w:cs="Times New Roman"/>
          <w:szCs w:val="24"/>
        </w:rPr>
      </w:pPr>
      <w:r>
        <w:rPr>
          <w:rFonts w:cs="Times New Roman"/>
          <w:szCs w:val="24"/>
          <w:lang w:val="en-US"/>
        </w:rPr>
        <w:t>P</w:t>
      </w:r>
      <w:r w:rsidR="009E004C" w:rsidRPr="00D13642">
        <w:rPr>
          <w:rFonts w:cs="Times New Roman"/>
          <w:szCs w:val="24"/>
        </w:rPr>
        <w:t>ermasalahan yang akan dibahas dalam prop</w:t>
      </w:r>
      <w:r>
        <w:rPr>
          <w:rFonts w:cs="Times New Roman"/>
          <w:szCs w:val="24"/>
        </w:rPr>
        <w:t xml:space="preserve">osal ini </w:t>
      </w:r>
      <w:proofErr w:type="gramStart"/>
      <w:r>
        <w:rPr>
          <w:rFonts w:cs="Times New Roman"/>
          <w:szCs w:val="24"/>
        </w:rPr>
        <w:t>adalah</w:t>
      </w:r>
      <w:r>
        <w:rPr>
          <w:rFonts w:cs="Times New Roman"/>
          <w:szCs w:val="24"/>
          <w:lang w:val="en-US"/>
        </w:rPr>
        <w:t xml:space="preserve"> </w:t>
      </w:r>
      <w:r w:rsidR="009E004C" w:rsidRPr="00D13642">
        <w:rPr>
          <w:rFonts w:cs="Times New Roman"/>
          <w:szCs w:val="24"/>
        </w:rPr>
        <w:t>:</w:t>
      </w:r>
      <w:proofErr w:type="gramEnd"/>
      <w:r w:rsidR="009E004C" w:rsidRPr="00D13642">
        <w:rPr>
          <w:rFonts w:cs="Times New Roman"/>
          <w:szCs w:val="24"/>
        </w:rPr>
        <w:t xml:space="preserve"> </w:t>
      </w:r>
    </w:p>
    <w:p w:rsidR="006D5E1C" w:rsidRPr="006D5E1C" w:rsidRDefault="0093380D" w:rsidP="006D5E1C">
      <w:pPr>
        <w:pStyle w:val="ListParagraph"/>
        <w:numPr>
          <w:ilvl w:val="0"/>
          <w:numId w:val="25"/>
        </w:numPr>
        <w:spacing w:line="360" w:lineRule="auto"/>
        <w:ind w:left="720"/>
        <w:jc w:val="both"/>
        <w:rPr>
          <w:rFonts w:cs="Times New Roman"/>
          <w:szCs w:val="24"/>
        </w:rPr>
      </w:pPr>
      <w:r>
        <w:rPr>
          <w:rFonts w:cs="Times New Roman"/>
          <w:szCs w:val="24"/>
        </w:rPr>
        <w:t xml:space="preserve">Bagaimana </w:t>
      </w:r>
      <w:r w:rsidR="006D5E1C" w:rsidRPr="006D5E1C">
        <w:rPr>
          <w:rFonts w:cs="Times New Roman"/>
          <w:szCs w:val="24"/>
        </w:rPr>
        <w:t>algoritm</w:t>
      </w:r>
      <w:r w:rsidR="006D5E1C">
        <w:rPr>
          <w:rFonts w:cs="Times New Roman"/>
          <w:szCs w:val="24"/>
        </w:rPr>
        <w:t xml:space="preserve">a  </w:t>
      </w:r>
      <w:r>
        <w:rPr>
          <w:rFonts w:cs="Times New Roman"/>
          <w:szCs w:val="24"/>
          <w:lang w:val="en-US"/>
        </w:rPr>
        <w:t xml:space="preserve">penjadwalan </w:t>
      </w:r>
      <w:r w:rsidR="006D5E1C">
        <w:rPr>
          <w:rFonts w:cs="Times New Roman"/>
          <w:szCs w:val="24"/>
          <w:lang w:val="en-US"/>
        </w:rPr>
        <w:t>weight round robin</w:t>
      </w:r>
      <w:r>
        <w:rPr>
          <w:rFonts w:cs="Times New Roman"/>
          <w:szCs w:val="24"/>
          <w:lang w:val="en-US"/>
        </w:rPr>
        <w:t xml:space="preserve"> dapat mening</w:t>
      </w:r>
      <w:r w:rsidR="00855C61">
        <w:rPr>
          <w:rFonts w:cs="Times New Roman"/>
          <w:szCs w:val="24"/>
          <w:lang w:val="en-US"/>
        </w:rPr>
        <w:t>katkan kinerja</w:t>
      </w:r>
      <w:r w:rsidR="00855C61">
        <w:rPr>
          <w:rFonts w:cs="Times New Roman"/>
          <w:szCs w:val="24"/>
        </w:rPr>
        <w:t xml:space="preserve"> </w:t>
      </w:r>
      <w:r w:rsidR="00855C61">
        <w:rPr>
          <w:rFonts w:cs="Times New Roman"/>
          <w:szCs w:val="24"/>
          <w:lang w:val="en-US"/>
        </w:rPr>
        <w:t>dari</w:t>
      </w:r>
      <w:r w:rsidR="006D5E1C" w:rsidRPr="006D5E1C">
        <w:rPr>
          <w:rFonts w:cs="Times New Roman"/>
          <w:szCs w:val="24"/>
        </w:rPr>
        <w:t xml:space="preserve"> komputasi paralel berbasis  multi agent ?</w:t>
      </w:r>
    </w:p>
    <w:p w:rsidR="009E004C" w:rsidRPr="00D13642" w:rsidRDefault="009E004C" w:rsidP="009E004C">
      <w:pPr>
        <w:pStyle w:val="ListParagraph"/>
        <w:spacing w:before="120" w:after="120" w:line="360" w:lineRule="auto"/>
        <w:ind w:left="993"/>
        <w:jc w:val="both"/>
        <w:rPr>
          <w:rFonts w:cs="Times New Roman"/>
          <w:szCs w:val="24"/>
        </w:rPr>
      </w:pPr>
    </w:p>
    <w:p w:rsidR="009E004C" w:rsidRPr="00D13642" w:rsidRDefault="009E004C" w:rsidP="009E004C">
      <w:pPr>
        <w:pStyle w:val="Heading1"/>
        <w:spacing w:before="120" w:after="120"/>
      </w:pPr>
      <w:bookmarkStart w:id="7" w:name="_Toc416858905"/>
      <w:r w:rsidRPr="00D13642">
        <w:t>Tujuan Penelitian</w:t>
      </w:r>
      <w:bookmarkEnd w:id="7"/>
      <w:r w:rsidRPr="00D13642">
        <w:t xml:space="preserve"> </w:t>
      </w:r>
    </w:p>
    <w:p w:rsidR="009E004C" w:rsidRPr="00D13642" w:rsidRDefault="00801D5E" w:rsidP="009E004C">
      <w:pPr>
        <w:pStyle w:val="ListParagraph"/>
        <w:spacing w:before="120" w:after="120" w:line="360" w:lineRule="auto"/>
        <w:ind w:left="0" w:firstLine="709"/>
        <w:jc w:val="both"/>
        <w:rPr>
          <w:rFonts w:cs="Times New Roman"/>
          <w:szCs w:val="24"/>
          <w:lang w:val="en-US"/>
        </w:rPr>
      </w:pPr>
      <w:r>
        <w:rPr>
          <w:rFonts w:cs="Times New Roman"/>
          <w:szCs w:val="24"/>
          <w:lang w:val="en-US"/>
        </w:rPr>
        <w:t>T</w:t>
      </w:r>
      <w:r w:rsidR="009E004C" w:rsidRPr="00D13642">
        <w:rPr>
          <w:rFonts w:cs="Times New Roman"/>
          <w:szCs w:val="24"/>
        </w:rPr>
        <w:t xml:space="preserve">ujuan penelitian yang dibahas dalam proposal ini adalah sebagai berikut: </w:t>
      </w:r>
    </w:p>
    <w:p w:rsidR="009E004C" w:rsidRPr="006D5E1C" w:rsidRDefault="00855C61" w:rsidP="006D5E1C">
      <w:pPr>
        <w:pStyle w:val="ListParagraph"/>
        <w:numPr>
          <w:ilvl w:val="0"/>
          <w:numId w:val="26"/>
        </w:numPr>
        <w:spacing w:before="120" w:after="120" w:line="360" w:lineRule="auto"/>
        <w:ind w:left="720"/>
        <w:jc w:val="both"/>
        <w:rPr>
          <w:rFonts w:cs="Times New Roman"/>
          <w:szCs w:val="24"/>
        </w:rPr>
      </w:pPr>
      <w:r>
        <w:rPr>
          <w:rFonts w:cs="Times New Roman"/>
          <w:szCs w:val="24"/>
          <w:lang w:val="en-US"/>
        </w:rPr>
        <w:t>Mengetahui algoritma penjadwalan weight round robin dapat meningkatkan kinerja komputasi parallel.</w:t>
      </w:r>
    </w:p>
    <w:p w:rsidR="006D5E1C" w:rsidRPr="006D5E1C" w:rsidRDefault="006D5E1C" w:rsidP="006D5E1C">
      <w:pPr>
        <w:pStyle w:val="ListParagraph"/>
        <w:spacing w:before="120" w:after="120" w:line="360" w:lineRule="auto"/>
        <w:jc w:val="both"/>
        <w:rPr>
          <w:rFonts w:cs="Times New Roman"/>
          <w:szCs w:val="24"/>
        </w:rPr>
      </w:pPr>
    </w:p>
    <w:p w:rsidR="009E004C" w:rsidRPr="00D13642" w:rsidRDefault="009E004C" w:rsidP="009E004C">
      <w:pPr>
        <w:pStyle w:val="Heading1"/>
        <w:spacing w:before="120" w:after="120"/>
      </w:pPr>
      <w:bookmarkStart w:id="8" w:name="_Toc416858906"/>
      <w:r w:rsidRPr="00D13642">
        <w:t>Batasan Masalah</w:t>
      </w:r>
      <w:bookmarkEnd w:id="8"/>
    </w:p>
    <w:p w:rsidR="009E004C" w:rsidRPr="00D13642" w:rsidRDefault="009E004C" w:rsidP="009E004C">
      <w:pPr>
        <w:pStyle w:val="ListParagraph"/>
        <w:spacing w:before="120" w:after="120" w:line="360" w:lineRule="auto"/>
        <w:ind w:left="0" w:firstLine="709"/>
        <w:jc w:val="both"/>
        <w:rPr>
          <w:rFonts w:cs="Times New Roman"/>
          <w:szCs w:val="24"/>
        </w:rPr>
      </w:pPr>
      <w:r w:rsidRPr="00D13642">
        <w:rPr>
          <w:rFonts w:cs="Times New Roman"/>
          <w:szCs w:val="24"/>
        </w:rPr>
        <w:t xml:space="preserve">Adapun batasan masalah yang dibahas dalam proposal ini adalah sebagai berikut: </w:t>
      </w:r>
    </w:p>
    <w:p w:rsidR="0060462C" w:rsidRPr="0060462C"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sidRPr="00D50F43">
        <w:rPr>
          <w:rFonts w:cs="Times New Roman"/>
          <w:szCs w:val="24"/>
        </w:rPr>
        <w:t>Bahasa</w:t>
      </w:r>
      <w:r>
        <w:rPr>
          <w:rFonts w:cs="Times New Roman"/>
          <w:szCs w:val="24"/>
        </w:rPr>
        <w:t xml:space="preserve"> pemrograman yang digunakan </w:t>
      </w:r>
      <w:r>
        <w:rPr>
          <w:rFonts w:cs="Times New Roman"/>
          <w:szCs w:val="24"/>
          <w:lang w:val="en-US"/>
        </w:rPr>
        <w:t>C</w:t>
      </w:r>
      <w:r w:rsidRPr="00D50F43">
        <w:rPr>
          <w:rFonts w:cs="Times New Roman"/>
          <w:szCs w:val="24"/>
        </w:rPr>
        <w:t>.</w:t>
      </w:r>
    </w:p>
    <w:p w:rsidR="0060462C" w:rsidRPr="0060462C"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Pr>
          <w:rFonts w:cs="Times New Roman"/>
          <w:szCs w:val="24"/>
          <w:lang w:val="en-US"/>
        </w:rPr>
        <w:t>Menggunakan</w:t>
      </w:r>
      <w:r w:rsidR="00526B3B">
        <w:rPr>
          <w:rFonts w:cs="Times New Roman"/>
          <w:szCs w:val="24"/>
          <w:lang w:val="en-US"/>
        </w:rPr>
        <w:t xml:space="preserve"> perangkat </w:t>
      </w:r>
      <w:proofErr w:type="gramStart"/>
      <w:r w:rsidR="00526B3B">
        <w:rPr>
          <w:rFonts w:cs="Times New Roman"/>
          <w:szCs w:val="24"/>
          <w:lang w:val="en-US"/>
        </w:rPr>
        <w:t>bantu</w:t>
      </w:r>
      <w:proofErr w:type="gramEnd"/>
      <w:r>
        <w:rPr>
          <w:rFonts w:cs="Times New Roman"/>
          <w:szCs w:val="24"/>
          <w:lang w:val="en-US"/>
        </w:rPr>
        <w:t xml:space="preserve"> </w:t>
      </w:r>
      <w:r w:rsidRPr="0060462C">
        <w:rPr>
          <w:rFonts w:cs="Times New Roman"/>
          <w:szCs w:val="24"/>
          <w:lang w:val="en-US"/>
        </w:rPr>
        <w:t>MPI (Message Passing Interface)</w:t>
      </w:r>
      <w:r>
        <w:rPr>
          <w:rFonts w:cs="Times New Roman"/>
          <w:szCs w:val="24"/>
          <w:lang w:val="en-US"/>
        </w:rPr>
        <w:t>.</w:t>
      </w:r>
    </w:p>
    <w:p w:rsidR="0060462C" w:rsidRPr="00200DE8" w:rsidRDefault="0060462C" w:rsidP="0060462C">
      <w:pPr>
        <w:pStyle w:val="ListParagraph"/>
        <w:numPr>
          <w:ilvl w:val="0"/>
          <w:numId w:val="27"/>
        </w:numPr>
        <w:tabs>
          <w:tab w:val="left" w:pos="990"/>
        </w:tabs>
        <w:spacing w:after="0" w:line="360" w:lineRule="auto"/>
        <w:ind w:left="709" w:hanging="349"/>
        <w:jc w:val="both"/>
        <w:rPr>
          <w:rFonts w:cs="Times New Roman"/>
          <w:szCs w:val="24"/>
        </w:rPr>
      </w:pPr>
      <w:r w:rsidRPr="00D50F43">
        <w:rPr>
          <w:rFonts w:cs="Times New Roman"/>
          <w:szCs w:val="24"/>
        </w:rPr>
        <w:t>Titik berat pada pembuatan penjadwalan rangkaian tugas ke komputer simpul</w:t>
      </w:r>
      <w:r w:rsidRPr="00D50F43">
        <w:rPr>
          <w:rFonts w:cs="Times New Roman"/>
          <w:szCs w:val="24"/>
          <w:lang w:val="en-US"/>
        </w:rPr>
        <w:t xml:space="preserve"> dengan mengguakan </w:t>
      </w:r>
      <w:r>
        <w:rPr>
          <w:rFonts w:cs="Times New Roman"/>
          <w:szCs w:val="24"/>
          <w:lang w:val="en-US"/>
        </w:rPr>
        <w:t xml:space="preserve">algoritma </w:t>
      </w:r>
      <w:r>
        <w:rPr>
          <w:rFonts w:cs="Times New Roman"/>
          <w:i/>
          <w:szCs w:val="24"/>
          <w:lang w:val="en-US"/>
        </w:rPr>
        <w:t>weight round robin.</w:t>
      </w:r>
    </w:p>
    <w:p w:rsidR="00200DE8" w:rsidRPr="00D50F43" w:rsidRDefault="00200DE8" w:rsidP="0060462C">
      <w:pPr>
        <w:pStyle w:val="ListParagraph"/>
        <w:numPr>
          <w:ilvl w:val="0"/>
          <w:numId w:val="27"/>
        </w:numPr>
        <w:tabs>
          <w:tab w:val="left" w:pos="990"/>
        </w:tabs>
        <w:spacing w:after="0" w:line="360" w:lineRule="auto"/>
        <w:ind w:left="709" w:hanging="349"/>
        <w:jc w:val="both"/>
        <w:rPr>
          <w:rFonts w:cs="Times New Roman"/>
          <w:szCs w:val="24"/>
        </w:rPr>
      </w:pPr>
      <w:r>
        <w:rPr>
          <w:rFonts w:cs="Times New Roman"/>
          <w:szCs w:val="24"/>
          <w:lang w:val="en-US"/>
        </w:rPr>
        <w:t>Karena penekanan pada poin 3, spesifikasi dari setiap node yang melakukan prosessing berbeda.</w:t>
      </w:r>
    </w:p>
    <w:p w:rsidR="0060462C" w:rsidRDefault="0060462C" w:rsidP="0060462C">
      <w:pPr>
        <w:pStyle w:val="ListParagraph"/>
        <w:tabs>
          <w:tab w:val="left" w:pos="709"/>
        </w:tabs>
        <w:spacing w:after="0" w:line="240" w:lineRule="auto"/>
        <w:ind w:left="709"/>
        <w:jc w:val="both"/>
        <w:rPr>
          <w:rFonts w:cs="Times New Roman"/>
          <w:szCs w:val="24"/>
          <w:lang w:val="en-US"/>
        </w:rPr>
      </w:pPr>
    </w:p>
    <w:p w:rsidR="00200DE8" w:rsidRDefault="00200DE8" w:rsidP="0060462C">
      <w:pPr>
        <w:pStyle w:val="ListParagraph"/>
        <w:tabs>
          <w:tab w:val="left" w:pos="709"/>
        </w:tabs>
        <w:spacing w:after="0" w:line="240" w:lineRule="auto"/>
        <w:ind w:left="709"/>
        <w:jc w:val="both"/>
        <w:rPr>
          <w:rFonts w:cs="Times New Roman"/>
          <w:szCs w:val="24"/>
          <w:lang w:val="en-US"/>
        </w:rPr>
      </w:pPr>
    </w:p>
    <w:p w:rsidR="00200DE8" w:rsidRPr="00200DE8" w:rsidRDefault="00200DE8" w:rsidP="0060462C">
      <w:pPr>
        <w:pStyle w:val="ListParagraph"/>
        <w:tabs>
          <w:tab w:val="left" w:pos="709"/>
        </w:tabs>
        <w:spacing w:after="0" w:line="240" w:lineRule="auto"/>
        <w:ind w:left="709"/>
        <w:jc w:val="both"/>
        <w:rPr>
          <w:rFonts w:cs="Times New Roman"/>
          <w:szCs w:val="24"/>
          <w:lang w:val="en-US"/>
        </w:rPr>
      </w:pPr>
    </w:p>
    <w:p w:rsidR="009E004C" w:rsidRPr="00D13642" w:rsidRDefault="009E004C" w:rsidP="009E004C">
      <w:pPr>
        <w:pStyle w:val="Heading1"/>
        <w:spacing w:before="120" w:after="120"/>
      </w:pPr>
      <w:bookmarkStart w:id="9" w:name="_Toc416858907"/>
      <w:r w:rsidRPr="00D13642">
        <w:t>Manfaat Penelitian</w:t>
      </w:r>
      <w:bookmarkEnd w:id="9"/>
    </w:p>
    <w:p w:rsidR="009E004C" w:rsidRPr="00D13642" w:rsidRDefault="009E004C" w:rsidP="009E004C">
      <w:pPr>
        <w:pStyle w:val="ListParagraph"/>
        <w:spacing w:before="120" w:after="120" w:line="360" w:lineRule="auto"/>
        <w:ind w:left="0" w:firstLine="709"/>
        <w:jc w:val="both"/>
        <w:rPr>
          <w:rFonts w:cs="Times New Roman"/>
          <w:szCs w:val="24"/>
        </w:rPr>
      </w:pPr>
      <w:r w:rsidRPr="00D13642">
        <w:rPr>
          <w:rFonts w:cs="Times New Roman"/>
          <w:szCs w:val="24"/>
        </w:rPr>
        <w:t>Adapun manfaat yang nantinya diharapkan dari penelitian ini adalah sebagai berikut :</w:t>
      </w:r>
    </w:p>
    <w:p w:rsidR="009E004C" w:rsidRPr="00D13642" w:rsidRDefault="0060462C" w:rsidP="00526B3B">
      <w:pPr>
        <w:pStyle w:val="ListParagraph"/>
        <w:numPr>
          <w:ilvl w:val="0"/>
          <w:numId w:val="6"/>
        </w:numPr>
        <w:tabs>
          <w:tab w:val="left" w:pos="360"/>
        </w:tabs>
        <w:spacing w:before="120" w:after="120" w:line="360" w:lineRule="auto"/>
        <w:ind w:left="720"/>
      </w:pPr>
      <w:r>
        <w:rPr>
          <w:lang w:val="en-US"/>
        </w:rPr>
        <w:t xml:space="preserve">Dapat meningkatkan </w:t>
      </w:r>
      <w:proofErr w:type="gramStart"/>
      <w:r>
        <w:rPr>
          <w:lang w:val="en-US"/>
        </w:rPr>
        <w:t>kinerja  jaringan</w:t>
      </w:r>
      <w:proofErr w:type="gramEnd"/>
      <w:r>
        <w:rPr>
          <w:lang w:val="en-US"/>
        </w:rPr>
        <w:t xml:space="preserve"> yang menerapkan komputasi </w:t>
      </w:r>
      <w:r w:rsidR="00526B3B">
        <w:rPr>
          <w:lang w:val="en-US"/>
        </w:rPr>
        <w:t>parallel.</w:t>
      </w:r>
    </w:p>
    <w:p w:rsidR="009E004C" w:rsidRPr="00D13642" w:rsidRDefault="00526B3B" w:rsidP="00526B3B">
      <w:pPr>
        <w:pStyle w:val="ListParagraph"/>
        <w:numPr>
          <w:ilvl w:val="0"/>
          <w:numId w:val="6"/>
        </w:numPr>
        <w:spacing w:before="120" w:after="120" w:line="360" w:lineRule="auto"/>
        <w:ind w:left="720"/>
      </w:pPr>
      <w:r>
        <w:rPr>
          <w:lang w:val="en-US"/>
        </w:rPr>
        <w:lastRenderedPageBreak/>
        <w:t>Memberikan penulis dalam melakukan komputasi parallel.</w:t>
      </w:r>
    </w:p>
    <w:p w:rsidR="009E004C" w:rsidRPr="00526B3B" w:rsidRDefault="009E004C" w:rsidP="009E004C">
      <w:pPr>
        <w:pStyle w:val="ListParagraph"/>
        <w:spacing w:before="120" w:after="120" w:line="360" w:lineRule="auto"/>
        <w:ind w:left="1890"/>
        <w:jc w:val="both"/>
        <w:rPr>
          <w:rFonts w:cs="Times New Roman"/>
          <w:szCs w:val="24"/>
          <w:lang w:val="en-US"/>
        </w:rPr>
      </w:pPr>
    </w:p>
    <w:p w:rsidR="009E004C" w:rsidRPr="00D13642" w:rsidRDefault="009E004C" w:rsidP="009E004C">
      <w:pPr>
        <w:pStyle w:val="Heading1"/>
        <w:spacing w:before="120" w:after="120"/>
        <w:rPr>
          <w:lang w:val="en-US"/>
        </w:rPr>
      </w:pPr>
      <w:bookmarkStart w:id="10" w:name="_Toc416858908"/>
      <w:r w:rsidRPr="00D13642">
        <w:t>Tinjauan Pustaka</w:t>
      </w:r>
      <w:bookmarkEnd w:id="10"/>
    </w:p>
    <w:p w:rsidR="00526B3B" w:rsidRDefault="00526B3B" w:rsidP="00526B3B">
      <w:pPr>
        <w:pStyle w:val="Heading2"/>
        <w:ind w:left="720"/>
        <w:rPr>
          <w:bdr w:val="none" w:sz="0" w:space="0" w:color="auto" w:frame="1"/>
          <w:lang w:val="en-US"/>
        </w:rPr>
      </w:pPr>
      <w:bookmarkStart w:id="11" w:name="_Toc416858909"/>
      <w:r>
        <w:rPr>
          <w:bdr w:val="none" w:sz="0" w:space="0" w:color="auto" w:frame="1"/>
          <w:lang w:val="en-US"/>
        </w:rPr>
        <w:t>6.1</w:t>
      </w:r>
      <w:r w:rsidR="0042782A">
        <w:rPr>
          <w:bdr w:val="none" w:sz="0" w:space="0" w:color="auto" w:frame="1"/>
          <w:lang w:val="en-US"/>
        </w:rPr>
        <w:tab/>
        <w:t>Bahasa C</w:t>
      </w:r>
      <w:bookmarkEnd w:id="11"/>
    </w:p>
    <w:p w:rsidR="0042782A" w:rsidRPr="0042782A" w:rsidRDefault="0042782A" w:rsidP="0042782A">
      <w:pPr>
        <w:spacing w:after="0" w:line="360" w:lineRule="auto"/>
        <w:jc w:val="both"/>
        <w:rPr>
          <w:lang w:val="en-US"/>
        </w:rPr>
      </w:pPr>
      <w:r>
        <w:rPr>
          <w:lang w:val="en-US"/>
        </w:rPr>
        <w:tab/>
      </w:r>
      <w:proofErr w:type="gramStart"/>
      <w:r w:rsidRPr="0042782A">
        <w:rPr>
          <w:lang w:val="en-US"/>
        </w:rPr>
        <w:t>Bahasa pemrograman C merupakan salah satu bahasa pemrograman komputer.</w:t>
      </w:r>
      <w:proofErr w:type="gramEnd"/>
      <w:r w:rsidRPr="0042782A">
        <w:rPr>
          <w:lang w:val="en-US"/>
        </w:rPr>
        <w:t xml:space="preserve"> Dibuat pada tahun 1972 oleh Dennis Ritchie untuk Sistem Operasi </w:t>
      </w:r>
      <w:proofErr w:type="gramStart"/>
      <w:r w:rsidRPr="0042782A">
        <w:rPr>
          <w:lang w:val="en-US"/>
        </w:rPr>
        <w:t>Unix</w:t>
      </w:r>
      <w:proofErr w:type="gramEnd"/>
      <w:r w:rsidRPr="0042782A">
        <w:rPr>
          <w:lang w:val="en-US"/>
        </w:rPr>
        <w:t xml:space="preserve"> </w:t>
      </w:r>
      <w:r>
        <w:rPr>
          <w:lang w:val="en-US"/>
        </w:rPr>
        <w:t>di Bell Telephone Laboratories.</w:t>
      </w:r>
    </w:p>
    <w:p w:rsidR="0042782A" w:rsidRDefault="0042782A" w:rsidP="0042782A">
      <w:pPr>
        <w:spacing w:after="0" w:line="360" w:lineRule="auto"/>
        <w:ind w:firstLine="720"/>
        <w:jc w:val="both"/>
        <w:rPr>
          <w:lang w:val="en-US"/>
        </w:rPr>
      </w:pPr>
      <w:proofErr w:type="gramStart"/>
      <w:r w:rsidRPr="0042782A">
        <w:rPr>
          <w:lang w:val="en-US"/>
        </w:rPr>
        <w:t>Meskipun C dibuat untuk memprogram sistem dan jaringan komputer namun bahasa ini juga sering digunakan dalam mengembangkan software aplikasi.</w:t>
      </w:r>
      <w:proofErr w:type="gramEnd"/>
      <w:r w:rsidRPr="0042782A">
        <w:rPr>
          <w:lang w:val="en-US"/>
        </w:rPr>
        <w:t xml:space="preserve"> </w:t>
      </w:r>
      <w:proofErr w:type="gramStart"/>
      <w:r w:rsidRPr="0042782A">
        <w:rPr>
          <w:lang w:val="en-US"/>
        </w:rPr>
        <w:t>C juga banyak dipakai oleh berbagai jenis platform sistem operasi dan arsitektur komputer, bahkan terdapat beberepa compiler yang sangat populer telah tersedia.</w:t>
      </w:r>
      <w:proofErr w:type="gramEnd"/>
      <w:r w:rsidRPr="0042782A">
        <w:rPr>
          <w:lang w:val="en-US"/>
        </w:rPr>
        <w:t xml:space="preserve"> </w:t>
      </w:r>
      <w:proofErr w:type="gramStart"/>
      <w:r w:rsidRPr="0042782A">
        <w:rPr>
          <w:lang w:val="en-US"/>
        </w:rPr>
        <w:t>C secara luar biasa memengaruhi bahasa populer lainnya, terutama C++ yang merupakan extensi dari C.</w:t>
      </w:r>
      <w:proofErr w:type="gramEnd"/>
    </w:p>
    <w:p w:rsidR="0042782A" w:rsidRPr="0042782A" w:rsidRDefault="0042782A" w:rsidP="0042782A">
      <w:pPr>
        <w:spacing w:after="0" w:line="360" w:lineRule="auto"/>
        <w:ind w:firstLine="720"/>
        <w:jc w:val="both"/>
        <w:rPr>
          <w:lang w:val="en-US"/>
        </w:rPr>
      </w:pPr>
    </w:p>
    <w:p w:rsidR="00526B3B" w:rsidRDefault="00526B3B" w:rsidP="00526B3B">
      <w:pPr>
        <w:pStyle w:val="Heading2"/>
        <w:ind w:left="720"/>
        <w:rPr>
          <w:bdr w:val="none" w:sz="0" w:space="0" w:color="auto" w:frame="1"/>
          <w:lang w:val="en-US"/>
        </w:rPr>
      </w:pPr>
      <w:bookmarkStart w:id="12" w:name="_Toc416858910"/>
      <w:r>
        <w:rPr>
          <w:bdr w:val="none" w:sz="0" w:space="0" w:color="auto" w:frame="1"/>
          <w:lang w:val="en-US"/>
        </w:rPr>
        <w:t>6.2</w:t>
      </w:r>
      <w:r w:rsidR="00EB22D3">
        <w:rPr>
          <w:bdr w:val="none" w:sz="0" w:space="0" w:color="auto" w:frame="1"/>
          <w:lang w:val="en-US"/>
        </w:rPr>
        <w:tab/>
        <w:t>MPI</w:t>
      </w:r>
      <w:bookmarkEnd w:id="12"/>
    </w:p>
    <w:p w:rsidR="00EB22D3" w:rsidRPr="00EB22D3" w:rsidRDefault="00EB22D3" w:rsidP="00EB22D3">
      <w:pPr>
        <w:spacing w:after="0" w:line="360" w:lineRule="auto"/>
        <w:jc w:val="both"/>
        <w:rPr>
          <w:lang w:val="en-US"/>
        </w:rPr>
      </w:pPr>
      <w:r>
        <w:rPr>
          <w:lang w:val="en-US"/>
        </w:rPr>
        <w:tab/>
      </w:r>
      <w:r w:rsidRPr="00EB22D3">
        <w:rPr>
          <w:lang w:val="en-US"/>
        </w:rPr>
        <w:t>Dalam implementasinya MPI menggunakan fungsi</w:t>
      </w:r>
      <w:r w:rsidR="0042782A">
        <w:rPr>
          <w:lang w:val="en-US"/>
        </w:rPr>
        <w:t>-</w:t>
      </w:r>
      <w:r w:rsidRPr="00EB22D3">
        <w:rPr>
          <w:lang w:val="en-US"/>
        </w:rPr>
        <w:t>fungsi</w:t>
      </w:r>
      <w:r>
        <w:rPr>
          <w:lang w:val="en-US"/>
        </w:rPr>
        <w:t xml:space="preserve"> </w:t>
      </w:r>
      <w:r w:rsidRPr="00EB22D3">
        <w:rPr>
          <w:lang w:val="en-US"/>
        </w:rPr>
        <w:t xml:space="preserve">pustaka yang </w:t>
      </w:r>
      <w:r>
        <w:rPr>
          <w:lang w:val="en-US"/>
        </w:rPr>
        <w:t xml:space="preserve">dapat dipanggil dari program C, </w:t>
      </w:r>
      <w:r w:rsidRPr="00EB22D3">
        <w:rPr>
          <w:lang w:val="en-US"/>
        </w:rPr>
        <w:t xml:space="preserve">C++, atau </w:t>
      </w:r>
      <w:proofErr w:type="gramStart"/>
      <w:r w:rsidRPr="00EB22D3">
        <w:rPr>
          <w:lang w:val="en-US"/>
        </w:rPr>
        <w:t>Fortr</w:t>
      </w:r>
      <w:r>
        <w:rPr>
          <w:lang w:val="en-US"/>
        </w:rPr>
        <w:t>an</w:t>
      </w:r>
      <w:proofErr w:type="gramEnd"/>
      <w:r>
        <w:rPr>
          <w:lang w:val="en-US"/>
        </w:rPr>
        <w:t xml:space="preserve">. Hampir </w:t>
      </w:r>
      <w:proofErr w:type="gramStart"/>
      <w:r>
        <w:rPr>
          <w:lang w:val="en-US"/>
        </w:rPr>
        <w:t>sama</w:t>
      </w:r>
      <w:proofErr w:type="gramEnd"/>
      <w:r>
        <w:rPr>
          <w:lang w:val="en-US"/>
        </w:rPr>
        <w:t xml:space="preserve"> dengan PVM, MPI </w:t>
      </w:r>
      <w:r w:rsidRPr="00EB22D3">
        <w:rPr>
          <w:lang w:val="en-US"/>
        </w:rPr>
        <w:t xml:space="preserve">juga portable untuk </w:t>
      </w:r>
      <w:r>
        <w:rPr>
          <w:lang w:val="en-US"/>
        </w:rPr>
        <w:t xml:space="preserve">berbagai arsitektur. </w:t>
      </w:r>
      <w:proofErr w:type="gramStart"/>
      <w:r>
        <w:rPr>
          <w:lang w:val="en-US"/>
        </w:rPr>
        <w:t xml:space="preserve">Salah satu </w:t>
      </w:r>
      <w:r w:rsidRPr="00EB22D3">
        <w:rPr>
          <w:lang w:val="en-US"/>
        </w:rPr>
        <w:t xml:space="preserve">implementasi terbaru </w:t>
      </w:r>
      <w:r>
        <w:rPr>
          <w:lang w:val="en-US"/>
        </w:rPr>
        <w:t xml:space="preserve">pada saat penulisan makalah ini </w:t>
      </w:r>
      <w:r w:rsidRPr="00EB22D3">
        <w:rPr>
          <w:lang w:val="en-US"/>
        </w:rPr>
        <w:t>yang berjalan</w:t>
      </w:r>
      <w:r>
        <w:rPr>
          <w:lang w:val="en-US"/>
        </w:rPr>
        <w:t xml:space="preserve"> pada lingkungan Windows adalah </w:t>
      </w:r>
      <w:r w:rsidRPr="00EB22D3">
        <w:rPr>
          <w:lang w:val="en-US"/>
        </w:rPr>
        <w:t>MPICH.</w:t>
      </w:r>
      <w:proofErr w:type="gramEnd"/>
      <w:r w:rsidRPr="00EB22D3">
        <w:rPr>
          <w:lang w:val="en-US"/>
        </w:rPr>
        <w:t xml:space="preserve"> </w:t>
      </w:r>
      <w:proofErr w:type="gramStart"/>
      <w:r w:rsidRPr="00EB22D3">
        <w:rPr>
          <w:lang w:val="en-US"/>
        </w:rPr>
        <w:t>Versi terakh</w:t>
      </w:r>
      <w:r>
        <w:rPr>
          <w:lang w:val="en-US"/>
        </w:rPr>
        <w:t xml:space="preserve">irnya adalah MPICH versi 1.2.5, yang tersedia secara bebas di </w:t>
      </w:r>
      <w:r w:rsidRPr="00EB22D3">
        <w:rPr>
          <w:lang w:val="en-US"/>
        </w:rPr>
        <w:t>ftp://ftp.mcs.anl.gov</w:t>
      </w:r>
      <w:r>
        <w:rPr>
          <w:lang w:val="en-US"/>
        </w:rPr>
        <w:t>/pub/mpi/nt/mpich.nt.1.2.5.exe.</w:t>
      </w:r>
      <w:proofErr w:type="gramEnd"/>
    </w:p>
    <w:p w:rsidR="00EB22D3" w:rsidRPr="00EB22D3" w:rsidRDefault="00EB22D3" w:rsidP="00EB22D3">
      <w:pPr>
        <w:spacing w:after="0" w:line="360" w:lineRule="auto"/>
        <w:ind w:firstLine="720"/>
        <w:jc w:val="both"/>
        <w:rPr>
          <w:lang w:val="en-US"/>
        </w:rPr>
      </w:pPr>
      <w:r w:rsidRPr="00EB22D3">
        <w:rPr>
          <w:lang w:val="en-US"/>
        </w:rPr>
        <w:t>Ditinjau dari sisi aplikasi, MPI h</w:t>
      </w:r>
      <w:r>
        <w:rPr>
          <w:lang w:val="en-US"/>
        </w:rPr>
        <w:t xml:space="preserve">anya dapat digunakan </w:t>
      </w:r>
      <w:r w:rsidRPr="00EB22D3">
        <w:rPr>
          <w:lang w:val="en-US"/>
        </w:rPr>
        <w:t>dengan model singl</w:t>
      </w:r>
      <w:r>
        <w:rPr>
          <w:lang w:val="en-US"/>
        </w:rPr>
        <w:t xml:space="preserve">e program multiple data (SPMD), </w:t>
      </w:r>
      <w:r w:rsidRPr="00EB22D3">
        <w:rPr>
          <w:lang w:val="en-US"/>
        </w:rPr>
        <w:t>sedangkan PVM da</w:t>
      </w:r>
      <w:r>
        <w:rPr>
          <w:lang w:val="en-US"/>
        </w:rPr>
        <w:t xml:space="preserve">pat digunakan dengan model SPMD </w:t>
      </w:r>
      <w:r w:rsidRPr="00EB22D3">
        <w:rPr>
          <w:lang w:val="en-US"/>
        </w:rPr>
        <w:t>maupun multipl</w:t>
      </w:r>
      <w:r>
        <w:rPr>
          <w:lang w:val="en-US"/>
        </w:rPr>
        <w:t xml:space="preserve">e program multiple data (MPMD). </w:t>
      </w:r>
      <w:r w:rsidRPr="00EB22D3">
        <w:rPr>
          <w:lang w:val="en-US"/>
        </w:rPr>
        <w:t>Model SPMD secara f</w:t>
      </w:r>
      <w:r>
        <w:rPr>
          <w:lang w:val="en-US"/>
        </w:rPr>
        <w:t xml:space="preserve">isik ditunjukkan dengan program </w:t>
      </w:r>
      <w:r w:rsidRPr="00EB22D3">
        <w:rPr>
          <w:lang w:val="en-US"/>
        </w:rPr>
        <w:t>master dan slave yang menyatu, sedangkan</w:t>
      </w:r>
      <w:r>
        <w:rPr>
          <w:lang w:val="en-US"/>
        </w:rPr>
        <w:t xml:space="preserve"> MPMD </w:t>
      </w:r>
      <w:r w:rsidRPr="00EB22D3">
        <w:rPr>
          <w:lang w:val="en-US"/>
        </w:rPr>
        <w:t>ditunjukkan denga</w:t>
      </w:r>
      <w:r>
        <w:rPr>
          <w:lang w:val="en-US"/>
        </w:rPr>
        <w:t xml:space="preserve">n program master dan slave yang </w:t>
      </w:r>
      <w:r w:rsidRPr="00EB22D3">
        <w:rPr>
          <w:lang w:val="en-US"/>
        </w:rPr>
        <w:t>terpisah, sehingga sla</w:t>
      </w:r>
      <w:r>
        <w:rPr>
          <w:lang w:val="en-US"/>
        </w:rPr>
        <w:t xml:space="preserve">ve dapat mengerjakan tugas yang </w:t>
      </w:r>
      <w:r w:rsidRPr="00EB22D3">
        <w:rPr>
          <w:lang w:val="en-US"/>
        </w:rPr>
        <w:t>berbeda-beda antara satu node dengan node lainnya.</w:t>
      </w:r>
    </w:p>
    <w:p w:rsidR="00EB22D3" w:rsidRDefault="00EB22D3" w:rsidP="00EB22D3">
      <w:pPr>
        <w:spacing w:line="360" w:lineRule="auto"/>
        <w:ind w:firstLine="720"/>
        <w:jc w:val="both"/>
        <w:rPr>
          <w:lang w:val="en-US"/>
        </w:rPr>
      </w:pPr>
      <w:proofErr w:type="gramStart"/>
      <w:r w:rsidRPr="00EB22D3">
        <w:rPr>
          <w:lang w:val="en-US"/>
        </w:rPr>
        <w:t>Arsitektur M</w:t>
      </w:r>
      <w:r>
        <w:rPr>
          <w:lang w:val="en-US"/>
        </w:rPr>
        <w:t>PICH ditunjukkan pada Gambar 1.</w:t>
      </w:r>
      <w:proofErr w:type="gramEnd"/>
      <w:r>
        <w:rPr>
          <w:lang w:val="en-US"/>
        </w:rPr>
        <w:t xml:space="preserve"> </w:t>
      </w:r>
      <w:proofErr w:type="gramStart"/>
      <w:r w:rsidRPr="00EB22D3">
        <w:rPr>
          <w:lang w:val="en-US"/>
        </w:rPr>
        <w:t>Abstraksi program</w:t>
      </w:r>
      <w:r>
        <w:rPr>
          <w:lang w:val="en-US"/>
        </w:rPr>
        <w:t xml:space="preserve"> aplikasi yang dibuat oleh user </w:t>
      </w:r>
      <w:r w:rsidRPr="00EB22D3">
        <w:rPr>
          <w:lang w:val="en-US"/>
        </w:rPr>
        <w:t>dinyatakan pada lap</w:t>
      </w:r>
      <w:r>
        <w:rPr>
          <w:lang w:val="en-US"/>
        </w:rPr>
        <w:t>isan API.</w:t>
      </w:r>
      <w:proofErr w:type="gramEnd"/>
      <w:r>
        <w:rPr>
          <w:lang w:val="en-US"/>
        </w:rPr>
        <w:t xml:space="preserve"> </w:t>
      </w:r>
      <w:proofErr w:type="gramStart"/>
      <w:r>
        <w:rPr>
          <w:lang w:val="en-US"/>
        </w:rPr>
        <w:t xml:space="preserve">Fungsi-fungsi pustaka </w:t>
      </w:r>
      <w:r w:rsidRPr="00EB22D3">
        <w:rPr>
          <w:lang w:val="en-US"/>
        </w:rPr>
        <w:t>yang tersedia pada MPI</w:t>
      </w:r>
      <w:r>
        <w:rPr>
          <w:lang w:val="en-US"/>
        </w:rPr>
        <w:t xml:space="preserve"> dinyatakan dalam header mpi.h.</w:t>
      </w:r>
      <w:proofErr w:type="gramEnd"/>
      <w:r>
        <w:rPr>
          <w:lang w:val="en-US"/>
        </w:rPr>
        <w:t xml:space="preserve"> </w:t>
      </w:r>
      <w:r w:rsidRPr="00EB22D3">
        <w:rPr>
          <w:lang w:val="en-US"/>
        </w:rPr>
        <w:t>Pengaktifan MPI dimu</w:t>
      </w:r>
      <w:r>
        <w:rPr>
          <w:lang w:val="en-US"/>
        </w:rPr>
        <w:t xml:space="preserve">lai dengan menjalankan perintah </w:t>
      </w:r>
      <w:r w:rsidRPr="00EB22D3">
        <w:rPr>
          <w:lang w:val="en-US"/>
        </w:rPr>
        <w:t>MPI_Init(&amp;ar</w:t>
      </w:r>
      <w:r>
        <w:rPr>
          <w:lang w:val="en-US"/>
        </w:rPr>
        <w:t xml:space="preserve">gc, &amp;argv); pada program utama, </w:t>
      </w:r>
      <w:r w:rsidRPr="00EB22D3">
        <w:rPr>
          <w:lang w:val="en-US"/>
        </w:rPr>
        <w:lastRenderedPageBreak/>
        <w:t>dilanjutkan dengan me</w:t>
      </w:r>
      <w:r>
        <w:rPr>
          <w:lang w:val="en-US"/>
        </w:rPr>
        <w:t xml:space="preserve">nentukan ranking dari tiap node </w:t>
      </w:r>
      <w:r w:rsidRPr="00EB22D3">
        <w:rPr>
          <w:lang w:val="en-US"/>
        </w:rPr>
        <w:t>yang menjalankan p</w:t>
      </w:r>
      <w:r>
        <w:rPr>
          <w:lang w:val="en-US"/>
        </w:rPr>
        <w:t xml:space="preserve">rogram aplikasi dengan perintah </w:t>
      </w:r>
      <w:r w:rsidRPr="00EB22D3">
        <w:rPr>
          <w:lang w:val="en-US"/>
        </w:rPr>
        <w:t>MPI_Comm_</w:t>
      </w:r>
      <w:r>
        <w:rPr>
          <w:lang w:val="en-US"/>
        </w:rPr>
        <w:t xml:space="preserve">rank(MPI_COMM_WORLD, &amp;my_rank); </w:t>
      </w:r>
      <w:r w:rsidRPr="00EB22D3">
        <w:rPr>
          <w:lang w:val="en-US"/>
        </w:rPr>
        <w:t>my_rank adalah bilan</w:t>
      </w:r>
      <w:r>
        <w:rPr>
          <w:lang w:val="en-US"/>
        </w:rPr>
        <w:t xml:space="preserve">gan bulat positif, bernilai nol </w:t>
      </w:r>
      <w:r w:rsidRPr="00EB22D3">
        <w:rPr>
          <w:lang w:val="en-US"/>
        </w:rPr>
        <w:t>berarti program</w:t>
      </w:r>
      <w:r>
        <w:rPr>
          <w:lang w:val="en-US"/>
        </w:rPr>
        <w:t xml:space="preserve"> berjalan pada komputer master, </w:t>
      </w:r>
      <w:r w:rsidRPr="00EB22D3">
        <w:rPr>
          <w:lang w:val="en-US"/>
        </w:rPr>
        <w:t>sebaliknya bernila</w:t>
      </w:r>
      <w:r>
        <w:rPr>
          <w:lang w:val="en-US"/>
        </w:rPr>
        <w:t xml:space="preserve">i tidak sama dengan nol berarti </w:t>
      </w:r>
      <w:r w:rsidRPr="00EB22D3">
        <w:rPr>
          <w:lang w:val="en-US"/>
        </w:rPr>
        <w:t>program berjalan</w:t>
      </w:r>
      <w:r>
        <w:rPr>
          <w:lang w:val="en-US"/>
        </w:rPr>
        <w:t xml:space="preserve"> pada komputer slave. </w:t>
      </w:r>
      <w:proofErr w:type="gramStart"/>
      <w:r w:rsidRPr="00EB22D3">
        <w:rPr>
          <w:lang w:val="en-US"/>
        </w:rPr>
        <w:t>MPI_COMM_WORLD adalah konstanta yang telah terdefinisi untuk menge</w:t>
      </w:r>
      <w:r>
        <w:rPr>
          <w:lang w:val="en-US"/>
        </w:rPr>
        <w:t xml:space="preserve">ndalikan proses-proses yang ada </w:t>
      </w:r>
      <w:r w:rsidRPr="00EB22D3">
        <w:rPr>
          <w:lang w:val="en-US"/>
        </w:rPr>
        <w:t>pada saat MPI d</w:t>
      </w:r>
      <w:r>
        <w:rPr>
          <w:lang w:val="en-US"/>
        </w:rPr>
        <w:t>imulai.</w:t>
      </w:r>
      <w:proofErr w:type="gramEnd"/>
      <w:r>
        <w:rPr>
          <w:lang w:val="en-US"/>
        </w:rPr>
        <w:t xml:space="preserve"> Untuk mengetahui jumlah </w:t>
      </w:r>
      <w:r w:rsidRPr="00EB22D3">
        <w:rPr>
          <w:lang w:val="en-US"/>
        </w:rPr>
        <w:t>prosesor (node</w:t>
      </w:r>
      <w:r>
        <w:rPr>
          <w:lang w:val="en-US"/>
        </w:rPr>
        <w:t xml:space="preserve">) yang aktif digunakan perintah </w:t>
      </w:r>
      <w:r w:rsidRPr="00EB22D3">
        <w:rPr>
          <w:lang w:val="en-US"/>
        </w:rPr>
        <w:t>MPI_Comm_</w:t>
      </w:r>
      <w:proofErr w:type="gramStart"/>
      <w:r w:rsidRPr="00EB22D3">
        <w:rPr>
          <w:lang w:val="en-US"/>
        </w:rPr>
        <w:t>size(</w:t>
      </w:r>
      <w:proofErr w:type="gramEnd"/>
      <w:r w:rsidRPr="00EB22D3">
        <w:rPr>
          <w:lang w:val="en-US"/>
        </w:rPr>
        <w:t>MPI_COMM_WORLD, &amp;p).</w:t>
      </w:r>
    </w:p>
    <w:p w:rsidR="00EB22D3" w:rsidRDefault="0042782A" w:rsidP="00EB22D3">
      <w:pPr>
        <w:spacing w:line="360" w:lineRule="auto"/>
        <w:jc w:val="both"/>
        <w:rPr>
          <w:lang w:val="en-US"/>
        </w:rPr>
      </w:pPr>
      <w:r>
        <w:rPr>
          <w:noProof/>
          <w:lang w:val="en-US"/>
        </w:rPr>
        <w:drawing>
          <wp:inline distT="0" distB="0" distL="0" distR="0" wp14:anchorId="63629BCB" wp14:editId="58FFB1A8">
            <wp:extent cx="4419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9600" cy="3343275"/>
                    </a:xfrm>
                    <a:prstGeom prst="rect">
                      <a:avLst/>
                    </a:prstGeom>
                  </pic:spPr>
                </pic:pic>
              </a:graphicData>
            </a:graphic>
          </wp:inline>
        </w:drawing>
      </w:r>
    </w:p>
    <w:p w:rsidR="0042782A" w:rsidRPr="0042782A" w:rsidRDefault="0042782A" w:rsidP="0042782A">
      <w:pPr>
        <w:spacing w:line="360" w:lineRule="auto"/>
        <w:jc w:val="center"/>
        <w:rPr>
          <w:b/>
          <w:lang w:val="en-US"/>
        </w:rPr>
      </w:pPr>
      <w:r>
        <w:rPr>
          <w:b/>
          <w:lang w:val="en-US"/>
        </w:rPr>
        <w:t>Gambar 6.1 Arsitektur MPICH</w:t>
      </w:r>
    </w:p>
    <w:p w:rsidR="00EB22D3" w:rsidRDefault="00EB22D3" w:rsidP="00EB22D3">
      <w:pPr>
        <w:spacing w:line="360" w:lineRule="auto"/>
        <w:ind w:firstLine="720"/>
        <w:jc w:val="both"/>
        <w:rPr>
          <w:lang w:val="en-US"/>
        </w:rPr>
      </w:pPr>
      <w:proofErr w:type="gramStart"/>
      <w:r w:rsidRPr="00EB22D3">
        <w:rPr>
          <w:lang w:val="en-US"/>
        </w:rPr>
        <w:t>Komunikasi dilakuka</w:t>
      </w:r>
      <w:r>
        <w:rPr>
          <w:lang w:val="en-US"/>
        </w:rPr>
        <w:t xml:space="preserve">n secara berurutan dari lapisan </w:t>
      </w:r>
      <w:r w:rsidRPr="00EB22D3">
        <w:rPr>
          <w:lang w:val="en-US"/>
        </w:rPr>
        <w:t>teratas sampai ke la</w:t>
      </w:r>
      <w:r>
        <w:rPr>
          <w:lang w:val="en-US"/>
        </w:rPr>
        <w:t xml:space="preserve">pisan fisik, pada sisi penerima </w:t>
      </w:r>
      <w:r w:rsidRPr="00EB22D3">
        <w:rPr>
          <w:lang w:val="en-US"/>
        </w:rPr>
        <w:t>berlaku sebaliknya, ya</w:t>
      </w:r>
      <w:r>
        <w:rPr>
          <w:lang w:val="en-US"/>
        </w:rPr>
        <w:t>itu dari lapisan fisik ke atas.</w:t>
      </w:r>
      <w:proofErr w:type="gramEnd"/>
      <w:r>
        <w:rPr>
          <w:lang w:val="en-US"/>
        </w:rPr>
        <w:t xml:space="preserve"> </w:t>
      </w:r>
      <w:r w:rsidRPr="00EB22D3">
        <w:rPr>
          <w:lang w:val="en-US"/>
        </w:rPr>
        <w:t>Misalnya</w:t>
      </w:r>
      <w:r>
        <w:rPr>
          <w:lang w:val="en-US"/>
        </w:rPr>
        <w:t xml:space="preserve"> ada perintah MPI_</w:t>
      </w:r>
      <w:proofErr w:type="gramStart"/>
      <w:r>
        <w:rPr>
          <w:lang w:val="en-US"/>
        </w:rPr>
        <w:t>Send(</w:t>
      </w:r>
      <w:proofErr w:type="gramEnd"/>
      <w:r>
        <w:rPr>
          <w:lang w:val="en-US"/>
        </w:rPr>
        <w:t xml:space="preserve">message, </w:t>
      </w:r>
      <w:r w:rsidRPr="00EB22D3">
        <w:rPr>
          <w:lang w:val="en-US"/>
        </w:rPr>
        <w:t>strlen(</w:t>
      </w:r>
      <w:r>
        <w:rPr>
          <w:lang w:val="en-US"/>
        </w:rPr>
        <w:t xml:space="preserve">message)+1, MPI_CHAR,dest, tag, </w:t>
      </w:r>
      <w:r w:rsidRPr="00EB22D3">
        <w:rPr>
          <w:lang w:val="en-US"/>
        </w:rPr>
        <w:t>MPI_CO</w:t>
      </w:r>
      <w:r>
        <w:rPr>
          <w:lang w:val="en-US"/>
        </w:rPr>
        <w:t xml:space="preserve">MM_WORLD); maka pesan (message) </w:t>
      </w:r>
      <w:r w:rsidRPr="00EB22D3">
        <w:rPr>
          <w:lang w:val="en-US"/>
        </w:rPr>
        <w:t>sepanjang strlen(</w:t>
      </w:r>
      <w:r>
        <w:rPr>
          <w:lang w:val="en-US"/>
        </w:rPr>
        <w:t xml:space="preserve">message)+1 dan bertipe karakter </w:t>
      </w:r>
      <w:r w:rsidRPr="00EB22D3">
        <w:rPr>
          <w:lang w:val="en-US"/>
        </w:rPr>
        <w:t xml:space="preserve">(MPI_CHAR) dikirim </w:t>
      </w:r>
      <w:r>
        <w:rPr>
          <w:lang w:val="en-US"/>
        </w:rPr>
        <w:t xml:space="preserve">ke prosesor tujuan (dest). </w:t>
      </w:r>
      <w:proofErr w:type="gramStart"/>
      <w:r>
        <w:rPr>
          <w:lang w:val="en-US"/>
        </w:rPr>
        <w:t xml:space="preserve">Pada </w:t>
      </w:r>
      <w:r w:rsidRPr="00EB22D3">
        <w:rPr>
          <w:lang w:val="en-US"/>
        </w:rPr>
        <w:t>lapisan ADI pesan ter</w:t>
      </w:r>
      <w:r>
        <w:rPr>
          <w:lang w:val="en-US"/>
        </w:rPr>
        <w:t xml:space="preserve">sebut diterima oleh Send_handle </w:t>
      </w:r>
      <w:r w:rsidRPr="00EB22D3">
        <w:rPr>
          <w:lang w:val="en-US"/>
        </w:rPr>
        <w:t>yaitu pengendali pe</w:t>
      </w:r>
      <w:r>
        <w:rPr>
          <w:lang w:val="en-US"/>
        </w:rPr>
        <w:t xml:space="preserve">ngiriman data pada lapisan ADI, </w:t>
      </w:r>
      <w:r w:rsidRPr="00EB22D3">
        <w:rPr>
          <w:lang w:val="en-US"/>
        </w:rPr>
        <w:t>kemudian pada lapisa</w:t>
      </w:r>
      <w:r>
        <w:rPr>
          <w:lang w:val="en-US"/>
        </w:rPr>
        <w:t xml:space="preserve">n Channel Device paket tersebut </w:t>
      </w:r>
      <w:r w:rsidRPr="00EB22D3">
        <w:rPr>
          <w:lang w:val="en-US"/>
        </w:rPr>
        <w:t xml:space="preserve">diterima dengan </w:t>
      </w:r>
      <w:r>
        <w:rPr>
          <w:lang w:val="en-US"/>
        </w:rPr>
        <w:t xml:space="preserve">pengendali MPID_SendControl dan </w:t>
      </w:r>
      <w:r w:rsidRPr="00EB22D3">
        <w:rPr>
          <w:lang w:val="en-US"/>
        </w:rPr>
        <w:t>MPID_SendChannel [8].</w:t>
      </w:r>
      <w:proofErr w:type="gramEnd"/>
      <w:r w:rsidRPr="00EB22D3">
        <w:rPr>
          <w:lang w:val="en-US"/>
        </w:rPr>
        <w:t xml:space="preserve"> </w:t>
      </w:r>
      <w:proofErr w:type="gramStart"/>
      <w:r w:rsidRPr="00EB22D3">
        <w:rPr>
          <w:lang w:val="en-US"/>
        </w:rPr>
        <w:t>Sel</w:t>
      </w:r>
      <w:r>
        <w:rPr>
          <w:lang w:val="en-US"/>
        </w:rPr>
        <w:t xml:space="preserve">anjutnya, pada lapisan lowlevel </w:t>
      </w:r>
      <w:r w:rsidRPr="00EB22D3">
        <w:rPr>
          <w:lang w:val="en-US"/>
        </w:rPr>
        <w:t>device komun</w:t>
      </w:r>
      <w:r>
        <w:rPr>
          <w:lang w:val="en-US"/>
        </w:rPr>
        <w:t xml:space="preserve">ikasi </w:t>
      </w:r>
      <w:r>
        <w:rPr>
          <w:lang w:val="en-US"/>
        </w:rPr>
        <w:lastRenderedPageBreak/>
        <w:t xml:space="preserve">dilakukan dengan protokol </w:t>
      </w:r>
      <w:r w:rsidRPr="00EB22D3">
        <w:rPr>
          <w:lang w:val="en-US"/>
        </w:rPr>
        <w:t>yang tersedia.</w:t>
      </w:r>
      <w:proofErr w:type="gramEnd"/>
      <w:r w:rsidRPr="00EB22D3">
        <w:rPr>
          <w:lang w:val="en-US"/>
        </w:rPr>
        <w:t xml:space="preserve"> </w:t>
      </w:r>
      <w:proofErr w:type="gramStart"/>
      <w:r w:rsidRPr="00EB22D3">
        <w:rPr>
          <w:lang w:val="en-US"/>
        </w:rPr>
        <w:t>Misal</w:t>
      </w:r>
      <w:r>
        <w:rPr>
          <w:lang w:val="en-US"/>
        </w:rPr>
        <w:t xml:space="preserve">nya MPICH berjalan pada Windows </w:t>
      </w:r>
      <w:r w:rsidRPr="00EB22D3">
        <w:rPr>
          <w:lang w:val="en-US"/>
        </w:rPr>
        <w:t>2000, maka protoko</w:t>
      </w:r>
      <w:r>
        <w:rPr>
          <w:lang w:val="en-US"/>
        </w:rPr>
        <w:t>l yang digunakan adalah TCP/IP.</w:t>
      </w:r>
      <w:proofErr w:type="gramEnd"/>
      <w:r>
        <w:rPr>
          <w:lang w:val="en-US"/>
        </w:rPr>
        <w:t xml:space="preserve"> </w:t>
      </w:r>
      <w:proofErr w:type="gramStart"/>
      <w:r w:rsidRPr="00EB22D3">
        <w:rPr>
          <w:lang w:val="en-US"/>
        </w:rPr>
        <w:t xml:space="preserve">Pada sisi penerima, </w:t>
      </w:r>
      <w:r>
        <w:rPr>
          <w:lang w:val="en-US"/>
        </w:rPr>
        <w:t xml:space="preserve">lapisan komunikasi atau channel </w:t>
      </w:r>
      <w:r w:rsidRPr="00EB22D3">
        <w:rPr>
          <w:lang w:val="en-US"/>
        </w:rPr>
        <w:t>devic</w:t>
      </w:r>
      <w:r>
        <w:rPr>
          <w:lang w:val="en-US"/>
        </w:rPr>
        <w:t xml:space="preserve">e interface memiliki pengendali </w:t>
      </w:r>
      <w:r w:rsidRPr="00EB22D3">
        <w:rPr>
          <w:lang w:val="en-US"/>
        </w:rPr>
        <w:t>MPID_ControlMs</w:t>
      </w:r>
      <w:r>
        <w:rPr>
          <w:lang w:val="en-US"/>
        </w:rPr>
        <w:t>gAvail dan MPID_RecvAnyControl.</w:t>
      </w:r>
      <w:proofErr w:type="gramEnd"/>
      <w:r>
        <w:rPr>
          <w:lang w:val="en-US"/>
        </w:rPr>
        <w:t xml:space="preserve"> </w:t>
      </w:r>
      <w:proofErr w:type="gramStart"/>
      <w:r w:rsidRPr="00EB22D3">
        <w:rPr>
          <w:lang w:val="en-US"/>
        </w:rPr>
        <w:t>Kedua pengendali ini m</w:t>
      </w:r>
      <w:r>
        <w:rPr>
          <w:lang w:val="en-US"/>
        </w:rPr>
        <w:t>eneruskan paket ke lapisan ADI.</w:t>
      </w:r>
      <w:proofErr w:type="gramEnd"/>
      <w:r>
        <w:rPr>
          <w:lang w:val="en-US"/>
        </w:rPr>
        <w:t xml:space="preserve"> </w:t>
      </w:r>
      <w:r w:rsidRPr="00EB22D3">
        <w:rPr>
          <w:lang w:val="en-US"/>
        </w:rPr>
        <w:t xml:space="preserve">Pada lapisan ini, </w:t>
      </w:r>
      <w:r>
        <w:rPr>
          <w:lang w:val="en-US"/>
        </w:rPr>
        <w:t xml:space="preserve">terdapat dua pengendali, yaitu: </w:t>
      </w:r>
      <w:r w:rsidRPr="00EB22D3">
        <w:rPr>
          <w:lang w:val="en-US"/>
        </w:rPr>
        <w:t>PostedRecv_Hand</w:t>
      </w:r>
      <w:r>
        <w:rPr>
          <w:lang w:val="en-US"/>
        </w:rPr>
        <w:t xml:space="preserve">les dan UnexpectedRecv_Handles, </w:t>
      </w:r>
      <w:r w:rsidRPr="00EB22D3">
        <w:rPr>
          <w:lang w:val="en-US"/>
        </w:rPr>
        <w:t>masing-masing digunakan</w:t>
      </w:r>
      <w:r>
        <w:rPr>
          <w:lang w:val="en-US"/>
        </w:rPr>
        <w:t xml:space="preserve"> untuk mengetahui </w:t>
      </w:r>
      <w:r w:rsidRPr="00EB22D3">
        <w:rPr>
          <w:lang w:val="en-US"/>
        </w:rPr>
        <w:t>pengiriman paket yang</w:t>
      </w:r>
      <w:r>
        <w:rPr>
          <w:lang w:val="en-US"/>
        </w:rPr>
        <w:t xml:space="preserve"> terkirim dengan benar dan yang </w:t>
      </w:r>
      <w:r w:rsidRPr="00EB22D3">
        <w:rPr>
          <w:lang w:val="en-US"/>
        </w:rPr>
        <w:t xml:space="preserve">salah. Selanjutnya, pada </w:t>
      </w:r>
      <w:r>
        <w:rPr>
          <w:lang w:val="en-US"/>
        </w:rPr>
        <w:t xml:space="preserve">lapisan aplikasi, data diterima </w:t>
      </w:r>
      <w:r w:rsidRPr="00EB22D3">
        <w:rPr>
          <w:lang w:val="en-US"/>
        </w:rPr>
        <w:t>dengan perintah MP</w:t>
      </w:r>
      <w:r>
        <w:rPr>
          <w:lang w:val="en-US"/>
        </w:rPr>
        <w:t xml:space="preserve">I_Recv (message, len, MPI_CHAR, </w:t>
      </w:r>
      <w:r w:rsidRPr="00EB22D3">
        <w:rPr>
          <w:lang w:val="en-US"/>
        </w:rPr>
        <w:t>source, tag, MPI_</w:t>
      </w:r>
      <w:r>
        <w:rPr>
          <w:lang w:val="en-US"/>
        </w:rPr>
        <w:t xml:space="preserve">COMM_WORLD, &amp;status); dan untuk </w:t>
      </w:r>
      <w:r w:rsidRPr="00EB22D3">
        <w:rPr>
          <w:lang w:val="en-US"/>
        </w:rPr>
        <w:t>mengakhiri MPI digunakan peri</w:t>
      </w:r>
      <w:r>
        <w:rPr>
          <w:lang w:val="en-US"/>
        </w:rPr>
        <w:t>ntah MPI_</w:t>
      </w:r>
      <w:proofErr w:type="gramStart"/>
      <w:r>
        <w:rPr>
          <w:lang w:val="en-US"/>
        </w:rPr>
        <w:t>Finalize(</w:t>
      </w:r>
      <w:proofErr w:type="gramEnd"/>
      <w:r>
        <w:rPr>
          <w:lang w:val="en-US"/>
        </w:rPr>
        <w:t xml:space="preserve">); </w:t>
      </w:r>
    </w:p>
    <w:p w:rsidR="005379CE" w:rsidRDefault="005379CE" w:rsidP="00EB22D3">
      <w:pPr>
        <w:spacing w:line="360" w:lineRule="auto"/>
        <w:ind w:firstLine="720"/>
        <w:jc w:val="both"/>
        <w:rPr>
          <w:lang w:val="en-US"/>
        </w:rPr>
      </w:pPr>
    </w:p>
    <w:p w:rsidR="00526B3B" w:rsidRDefault="00526B3B" w:rsidP="00526B3B">
      <w:pPr>
        <w:pStyle w:val="Heading2"/>
        <w:ind w:left="720"/>
        <w:rPr>
          <w:bdr w:val="none" w:sz="0" w:space="0" w:color="auto" w:frame="1"/>
          <w:lang w:val="en-US"/>
        </w:rPr>
      </w:pPr>
      <w:bookmarkStart w:id="13" w:name="_Toc416858911"/>
      <w:r>
        <w:rPr>
          <w:bdr w:val="none" w:sz="0" w:space="0" w:color="auto" w:frame="1"/>
          <w:lang w:val="en-US"/>
        </w:rPr>
        <w:t>6.3</w:t>
      </w:r>
      <w:r w:rsidR="00834B17">
        <w:rPr>
          <w:bdr w:val="none" w:sz="0" w:space="0" w:color="auto" w:frame="1"/>
          <w:lang w:val="en-US"/>
        </w:rPr>
        <w:tab/>
        <w:t>Komputasi Paralel</w:t>
      </w:r>
      <w:bookmarkEnd w:id="13"/>
    </w:p>
    <w:p w:rsidR="00834B17" w:rsidRDefault="00834B17" w:rsidP="00834B17">
      <w:pPr>
        <w:spacing w:after="0" w:line="360" w:lineRule="auto"/>
        <w:jc w:val="both"/>
        <w:rPr>
          <w:lang w:val="en-US"/>
        </w:rPr>
      </w:pPr>
      <w:r>
        <w:rPr>
          <w:lang w:val="en-US"/>
        </w:rPr>
        <w:tab/>
      </w:r>
      <w:proofErr w:type="gramStart"/>
      <w:r w:rsidRPr="00834B17">
        <w:rPr>
          <w:lang w:val="en-US"/>
        </w:rPr>
        <w:t>Komputasi paralel adalah salah satu teknik melakukan komputasi secara bersamaan dengan memanfaatkan beberapa komputer independen secara bersamaan.</w:t>
      </w:r>
      <w:proofErr w:type="gramEnd"/>
      <w:r w:rsidRPr="00834B17">
        <w:rPr>
          <w:lang w:val="en-US"/>
        </w:rPr>
        <w:t xml:space="preserve"> Ini umumnya diperlukan saat kapasitas yang diperlukan sangat besar, baik karena harus mengolah data dalam jumlah besar (di industri keuangan, bioinformatika, dll) ataupun karena tuntutan proses komputasi yang banyak. </w:t>
      </w:r>
      <w:proofErr w:type="gramStart"/>
      <w:r w:rsidRPr="00834B17">
        <w:rPr>
          <w:lang w:val="en-US"/>
        </w:rPr>
        <w:t>Kasus kedua umum ditemui di kalkulasi numerik untuk menyelesaikan persamaan matematis di bidang fisika (fisika komputasi), kimia (kimia komputasi) dll.</w:t>
      </w:r>
      <w:proofErr w:type="gramEnd"/>
    </w:p>
    <w:p w:rsidR="00834B17" w:rsidRDefault="00834B17" w:rsidP="00834B17">
      <w:pPr>
        <w:spacing w:after="0" w:line="360" w:lineRule="auto"/>
        <w:jc w:val="both"/>
        <w:rPr>
          <w:lang w:val="en-US"/>
        </w:rPr>
      </w:pPr>
      <w:r>
        <w:rPr>
          <w:lang w:val="en-US"/>
        </w:rPr>
        <w:tab/>
      </w:r>
      <w:proofErr w:type="gramStart"/>
      <w:r w:rsidRPr="00834B17">
        <w:rPr>
          <w:lang w:val="en-US"/>
        </w:rPr>
        <w:t>Untuk melakukan aneka jenis komputasi paralel ini diperlukan infrastruktur mesin paralel yang terdiri dari banyak komputer yang dihubungkan dengan jaringan dan mampu bekerja secara paralel untuk menyelesaikan satu mas</w:t>
      </w:r>
      <w:r>
        <w:rPr>
          <w:lang w:val="en-US"/>
        </w:rPr>
        <w:t>alah.</w:t>
      </w:r>
      <w:proofErr w:type="gramEnd"/>
      <w:r>
        <w:rPr>
          <w:lang w:val="en-US"/>
        </w:rPr>
        <w:t xml:space="preserve"> Untuk itu </w:t>
      </w:r>
      <w:proofErr w:type="gramStart"/>
      <w:r>
        <w:rPr>
          <w:lang w:val="en-US"/>
        </w:rPr>
        <w:t xml:space="preserve">diperlukan </w:t>
      </w:r>
      <w:r w:rsidRPr="00834B17">
        <w:rPr>
          <w:lang w:val="en-US"/>
        </w:rPr>
        <w:t xml:space="preserve"> perangkat</w:t>
      </w:r>
      <w:proofErr w:type="gramEnd"/>
      <w:r w:rsidRPr="00834B17">
        <w:rPr>
          <w:lang w:val="en-US"/>
        </w:rPr>
        <w:t xml:space="preserve"> lunak pendukung yang biasa disebut sebagai </w:t>
      </w:r>
      <w:r w:rsidRPr="00834B17">
        <w:rPr>
          <w:i/>
          <w:lang w:val="en-US"/>
        </w:rPr>
        <w:t xml:space="preserve">middleware </w:t>
      </w:r>
      <w:r w:rsidRPr="00834B17">
        <w:rPr>
          <w:lang w:val="en-US"/>
        </w:rPr>
        <w:t>yang berperan untuk mengatur distribusi pekerjaan antar node dalam satu mesin paralel. Selanjutnya pemakai harus membuat pemrograman paralel untuk merealisasikan komputasi</w:t>
      </w:r>
    </w:p>
    <w:p w:rsidR="00834B17" w:rsidRDefault="00834B17" w:rsidP="00834B17">
      <w:pPr>
        <w:spacing w:after="0" w:line="360" w:lineRule="auto"/>
        <w:jc w:val="both"/>
        <w:rPr>
          <w:lang w:val="en-US"/>
        </w:rPr>
      </w:pPr>
      <w:r>
        <w:rPr>
          <w:lang w:val="en-US"/>
        </w:rPr>
        <w:tab/>
        <w:t xml:space="preserve">Alasan utama penggunaan komputasi parallel </w:t>
      </w:r>
      <w:proofErr w:type="gramStart"/>
      <w:r>
        <w:rPr>
          <w:lang w:val="en-US"/>
        </w:rPr>
        <w:t>adalah :</w:t>
      </w:r>
      <w:proofErr w:type="gramEnd"/>
    </w:p>
    <w:p w:rsidR="00834B17" w:rsidRDefault="00834B17" w:rsidP="00834B17">
      <w:pPr>
        <w:pStyle w:val="ListParagraph"/>
        <w:numPr>
          <w:ilvl w:val="0"/>
          <w:numId w:val="28"/>
        </w:numPr>
        <w:spacing w:after="0" w:line="360" w:lineRule="auto"/>
        <w:ind w:left="1260"/>
        <w:jc w:val="both"/>
        <w:rPr>
          <w:lang w:val="en-US"/>
        </w:rPr>
      </w:pPr>
      <w:r>
        <w:rPr>
          <w:lang w:val="en-US"/>
        </w:rPr>
        <w:t>Dapat menghemat waktu</w:t>
      </w:r>
    </w:p>
    <w:p w:rsidR="00834B17" w:rsidRDefault="00834B17" w:rsidP="00834B17">
      <w:pPr>
        <w:pStyle w:val="ListParagraph"/>
        <w:numPr>
          <w:ilvl w:val="0"/>
          <w:numId w:val="28"/>
        </w:numPr>
        <w:spacing w:after="0" w:line="360" w:lineRule="auto"/>
        <w:ind w:left="1260"/>
        <w:jc w:val="both"/>
        <w:rPr>
          <w:lang w:val="en-US"/>
        </w:rPr>
      </w:pPr>
      <w:r>
        <w:rPr>
          <w:lang w:val="en-US"/>
        </w:rPr>
        <w:t>Dapat mengerjakan suatu tugas dengan kapasitas besar</w:t>
      </w:r>
    </w:p>
    <w:p w:rsidR="00834B17" w:rsidRDefault="00834B17" w:rsidP="00834B17">
      <w:pPr>
        <w:pStyle w:val="ListParagraph"/>
        <w:numPr>
          <w:ilvl w:val="0"/>
          <w:numId w:val="28"/>
        </w:numPr>
        <w:spacing w:after="0" w:line="360" w:lineRule="auto"/>
        <w:ind w:left="1260"/>
        <w:jc w:val="both"/>
        <w:rPr>
          <w:lang w:val="en-US"/>
        </w:rPr>
      </w:pPr>
      <w:r>
        <w:rPr>
          <w:lang w:val="en-US"/>
        </w:rPr>
        <w:t>Dapat menghemat biaya</w:t>
      </w:r>
    </w:p>
    <w:p w:rsidR="00834B17" w:rsidRDefault="00860ED0" w:rsidP="00834B17">
      <w:pPr>
        <w:pStyle w:val="ListParagraph"/>
        <w:numPr>
          <w:ilvl w:val="0"/>
          <w:numId w:val="28"/>
        </w:numPr>
        <w:spacing w:after="0" w:line="360" w:lineRule="auto"/>
        <w:ind w:left="1260"/>
        <w:jc w:val="both"/>
        <w:rPr>
          <w:lang w:val="en-US"/>
        </w:rPr>
      </w:pPr>
      <w:r>
        <w:rPr>
          <w:lang w:val="en-US"/>
        </w:rPr>
        <w:t>Dapat mengatasi keterbatasan fisik dari komputasi serial</w:t>
      </w:r>
    </w:p>
    <w:p w:rsidR="00200DE8" w:rsidRPr="00834B17" w:rsidRDefault="00200DE8" w:rsidP="00200DE8">
      <w:pPr>
        <w:pStyle w:val="ListParagraph"/>
        <w:spacing w:after="0" w:line="360" w:lineRule="auto"/>
        <w:ind w:left="1260"/>
        <w:jc w:val="both"/>
        <w:rPr>
          <w:lang w:val="en-US"/>
        </w:rPr>
      </w:pPr>
    </w:p>
    <w:p w:rsidR="00526B3B" w:rsidRDefault="00526B3B" w:rsidP="00526B3B">
      <w:pPr>
        <w:pStyle w:val="Heading2"/>
        <w:ind w:left="720"/>
        <w:rPr>
          <w:bdr w:val="none" w:sz="0" w:space="0" w:color="auto" w:frame="1"/>
          <w:lang w:val="en-US"/>
        </w:rPr>
      </w:pPr>
      <w:bookmarkStart w:id="14" w:name="_Toc416858912"/>
      <w:r>
        <w:rPr>
          <w:bdr w:val="none" w:sz="0" w:space="0" w:color="auto" w:frame="1"/>
          <w:lang w:val="en-US"/>
        </w:rPr>
        <w:t>6.4</w:t>
      </w:r>
      <w:r w:rsidR="00200DE8">
        <w:rPr>
          <w:bdr w:val="none" w:sz="0" w:space="0" w:color="auto" w:frame="1"/>
          <w:lang w:val="en-US"/>
        </w:rPr>
        <w:tab/>
        <w:t>Penjadwalan CPU</w:t>
      </w:r>
      <w:bookmarkEnd w:id="14"/>
    </w:p>
    <w:p w:rsidR="00200DE8" w:rsidRPr="00200DE8" w:rsidRDefault="00200DE8" w:rsidP="00200DE8">
      <w:pPr>
        <w:spacing w:line="360" w:lineRule="auto"/>
        <w:jc w:val="both"/>
        <w:rPr>
          <w:lang w:val="en-US"/>
        </w:rPr>
      </w:pPr>
      <w:r>
        <w:rPr>
          <w:lang w:val="en-US"/>
        </w:rPr>
        <w:tab/>
      </w:r>
      <w:proofErr w:type="gramStart"/>
      <w:r w:rsidRPr="00200DE8">
        <w:rPr>
          <w:lang w:val="en-US"/>
        </w:rPr>
        <w:t>Penjadwalan merupakan salah satu fungsi dasar dari sistem operasi.</w:t>
      </w:r>
      <w:proofErr w:type="gramEnd"/>
      <w:r w:rsidRPr="00200DE8">
        <w:rPr>
          <w:lang w:val="en-US"/>
        </w:rPr>
        <w:t xml:space="preserve"> </w:t>
      </w:r>
      <w:proofErr w:type="gramStart"/>
      <w:r w:rsidRPr="00200DE8">
        <w:rPr>
          <w:lang w:val="en-US"/>
        </w:rPr>
        <w:t>Hampir semua sumber daya komputer dijadwalkan sebelum digunakan.</w:t>
      </w:r>
      <w:proofErr w:type="gramEnd"/>
      <w:r w:rsidRPr="00200DE8">
        <w:rPr>
          <w:lang w:val="en-US"/>
        </w:rPr>
        <w:t xml:space="preserve"> Ketika CPU mengalami waktu idle, sistem operasi harus memilih salah satu proses untuk masuk kedalam antrian yang </w:t>
      </w:r>
      <w:proofErr w:type="gramStart"/>
      <w:r w:rsidRPr="00200DE8">
        <w:rPr>
          <w:lang w:val="en-US"/>
        </w:rPr>
        <w:t>akan</w:t>
      </w:r>
      <w:proofErr w:type="gramEnd"/>
      <w:r w:rsidRPr="00200DE8">
        <w:rPr>
          <w:lang w:val="en-US"/>
        </w:rPr>
        <w:t xml:space="preserve"> untuk dieksekusi. </w:t>
      </w:r>
      <w:proofErr w:type="gramStart"/>
      <w:r w:rsidRPr="00200DE8">
        <w:rPr>
          <w:lang w:val="en-US"/>
        </w:rPr>
        <w:t>Pemilihan tersebut dilakukan oleh penjadwal jangka pendek atau penjadwal CPU.</w:t>
      </w:r>
      <w:proofErr w:type="gramEnd"/>
      <w:r w:rsidRPr="00200DE8">
        <w:rPr>
          <w:lang w:val="en-US"/>
        </w:rPr>
        <w:t xml:space="preserve">  Ada tiga tipe penjadwal yang berada bersama pada sistem operasi kompleks, yaitu:</w:t>
      </w:r>
    </w:p>
    <w:p w:rsidR="00200DE8" w:rsidRPr="00200DE8" w:rsidRDefault="00200DE8" w:rsidP="00200DE8">
      <w:pPr>
        <w:spacing w:after="120" w:line="360" w:lineRule="auto"/>
        <w:ind w:left="907" w:hanging="360"/>
        <w:jc w:val="both"/>
        <w:rPr>
          <w:lang w:val="en-US"/>
        </w:rPr>
      </w:pPr>
      <w:r w:rsidRPr="00200DE8">
        <w:rPr>
          <w:lang w:val="en-US"/>
        </w:rPr>
        <w:t>a.</w:t>
      </w:r>
      <w:r w:rsidRPr="00200DE8">
        <w:rPr>
          <w:lang w:val="en-US"/>
        </w:rPr>
        <w:tab/>
        <w:t>Penjadwal jangka pendek yang bertugas menjadwalkan alokasi pemroses di antara proses-proses yang telah siap di memori utama.</w:t>
      </w:r>
    </w:p>
    <w:p w:rsidR="00200DE8" w:rsidRPr="00200DE8" w:rsidRDefault="00200DE8" w:rsidP="00200DE8">
      <w:pPr>
        <w:spacing w:after="120" w:line="360" w:lineRule="auto"/>
        <w:ind w:left="907" w:hanging="360"/>
        <w:jc w:val="both"/>
        <w:rPr>
          <w:lang w:val="en-US"/>
        </w:rPr>
      </w:pPr>
      <w:r w:rsidRPr="00200DE8">
        <w:rPr>
          <w:lang w:val="en-US"/>
        </w:rPr>
        <w:t>b.</w:t>
      </w:r>
      <w:r w:rsidRPr="00200DE8">
        <w:rPr>
          <w:lang w:val="en-US"/>
        </w:rPr>
        <w:tab/>
        <w:t xml:space="preserve">Penjadwal jangka menengah </w:t>
      </w:r>
      <w:proofErr w:type="gramStart"/>
      <w:r w:rsidRPr="00200DE8">
        <w:rPr>
          <w:lang w:val="en-US"/>
        </w:rPr>
        <w:t>akan</w:t>
      </w:r>
      <w:proofErr w:type="gramEnd"/>
      <w:r w:rsidRPr="00200DE8">
        <w:rPr>
          <w:lang w:val="en-US"/>
        </w:rPr>
        <w:t xml:space="preserve"> menangani serta mengendalikan transisi dari </w:t>
      </w:r>
      <w:r w:rsidRPr="00200DE8">
        <w:rPr>
          <w:i/>
          <w:lang w:val="en-US"/>
        </w:rPr>
        <w:t>suspended-toready</w:t>
      </w:r>
      <w:r w:rsidRPr="00200DE8">
        <w:rPr>
          <w:lang w:val="en-US"/>
        </w:rPr>
        <w:t xml:space="preserve"> dari proses-proses </w:t>
      </w:r>
      <w:r w:rsidRPr="00200DE8">
        <w:rPr>
          <w:i/>
          <w:lang w:val="en-US"/>
        </w:rPr>
        <w:t>swapping</w:t>
      </w:r>
      <w:r w:rsidRPr="00200DE8">
        <w:rPr>
          <w:lang w:val="en-US"/>
        </w:rPr>
        <w:t>.</w:t>
      </w:r>
    </w:p>
    <w:p w:rsidR="00200DE8" w:rsidRDefault="00200DE8" w:rsidP="00200DE8">
      <w:pPr>
        <w:spacing w:after="120" w:line="360" w:lineRule="auto"/>
        <w:ind w:left="907" w:hanging="360"/>
        <w:jc w:val="both"/>
        <w:rPr>
          <w:lang w:val="en-US"/>
        </w:rPr>
      </w:pPr>
      <w:r w:rsidRPr="00200DE8">
        <w:rPr>
          <w:lang w:val="en-US"/>
        </w:rPr>
        <w:t>c.</w:t>
      </w:r>
      <w:r w:rsidRPr="00200DE8">
        <w:rPr>
          <w:lang w:val="en-US"/>
        </w:rPr>
        <w:tab/>
        <w:t xml:space="preserve">Penjadwal jangka panjang bekerja terhadap antrian </w:t>
      </w:r>
      <w:r w:rsidRPr="00200DE8">
        <w:rPr>
          <w:i/>
          <w:lang w:val="en-US"/>
        </w:rPr>
        <w:t>batch</w:t>
      </w:r>
      <w:r w:rsidRPr="00200DE8">
        <w:rPr>
          <w:lang w:val="en-US"/>
        </w:rPr>
        <w:t xml:space="preserve"> dan memilih </w:t>
      </w:r>
      <w:r w:rsidRPr="00200DE8">
        <w:rPr>
          <w:i/>
          <w:lang w:val="en-US"/>
        </w:rPr>
        <w:t>batch</w:t>
      </w:r>
      <w:r w:rsidRPr="00200DE8">
        <w:rPr>
          <w:lang w:val="en-US"/>
        </w:rPr>
        <w:t xml:space="preserve"> berikutnya yang harus dieksekusi.</w:t>
      </w:r>
    </w:p>
    <w:p w:rsidR="00200DE8" w:rsidRDefault="00200DE8" w:rsidP="00200DE8">
      <w:pPr>
        <w:spacing w:after="120"/>
        <w:ind w:left="907" w:hanging="360"/>
        <w:jc w:val="both"/>
        <w:rPr>
          <w:lang w:val="en-US"/>
        </w:rPr>
      </w:pPr>
    </w:p>
    <w:p w:rsidR="00200DE8" w:rsidRDefault="00200DE8" w:rsidP="00200DE8">
      <w:pPr>
        <w:spacing w:after="120"/>
        <w:ind w:left="907" w:hanging="360"/>
        <w:jc w:val="both"/>
        <w:rPr>
          <w:lang w:val="en-US"/>
        </w:rPr>
      </w:pPr>
      <w:r>
        <w:rPr>
          <w:noProof/>
          <w:lang w:val="en-US"/>
        </w:rPr>
        <w:drawing>
          <wp:inline distT="0" distB="0" distL="0" distR="0" wp14:anchorId="01D64BCD" wp14:editId="1526A149">
            <wp:extent cx="5039995" cy="202862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9995" cy="2028621"/>
                    </a:xfrm>
                    <a:prstGeom prst="rect">
                      <a:avLst/>
                    </a:prstGeom>
                  </pic:spPr>
                </pic:pic>
              </a:graphicData>
            </a:graphic>
          </wp:inline>
        </w:drawing>
      </w:r>
    </w:p>
    <w:p w:rsidR="00200DE8" w:rsidRPr="005379CE" w:rsidRDefault="00200DE8" w:rsidP="005379CE">
      <w:pPr>
        <w:spacing w:after="120"/>
        <w:ind w:left="907" w:hanging="360"/>
        <w:jc w:val="center"/>
        <w:rPr>
          <w:rFonts w:cs="Times New Roman"/>
          <w:b/>
          <w:bCs/>
          <w:szCs w:val="24"/>
          <w:lang w:val="en-US"/>
        </w:rPr>
      </w:pPr>
      <w:r>
        <w:rPr>
          <w:b/>
          <w:lang w:val="en-US"/>
        </w:rPr>
        <w:t xml:space="preserve">Gambar 6.2 </w:t>
      </w:r>
      <w:r w:rsidRPr="00200DE8">
        <w:rPr>
          <w:rFonts w:cs="Times New Roman"/>
          <w:b/>
          <w:bCs/>
          <w:szCs w:val="24"/>
          <w:lang w:val="en-US"/>
        </w:rPr>
        <w:t>Tipe-tipe penjadwalan</w:t>
      </w:r>
    </w:p>
    <w:p w:rsidR="00200DE8" w:rsidRPr="00200DE8" w:rsidRDefault="00200DE8" w:rsidP="00200DE8">
      <w:pPr>
        <w:spacing w:after="120"/>
        <w:ind w:left="907" w:hanging="360"/>
        <w:jc w:val="center"/>
        <w:rPr>
          <w:b/>
          <w:lang w:val="en-US"/>
        </w:rPr>
      </w:pPr>
    </w:p>
    <w:p w:rsidR="00526B3B" w:rsidRDefault="00526B3B" w:rsidP="00526B3B">
      <w:pPr>
        <w:pStyle w:val="Heading2"/>
        <w:ind w:left="720"/>
        <w:rPr>
          <w:bdr w:val="none" w:sz="0" w:space="0" w:color="auto" w:frame="1"/>
          <w:lang w:val="en-US"/>
        </w:rPr>
      </w:pPr>
      <w:bookmarkStart w:id="15" w:name="_Toc416858913"/>
      <w:r>
        <w:rPr>
          <w:bdr w:val="none" w:sz="0" w:space="0" w:color="auto" w:frame="1"/>
          <w:lang w:val="en-US"/>
        </w:rPr>
        <w:t>6.5</w:t>
      </w:r>
      <w:r w:rsidR="00200DE8">
        <w:rPr>
          <w:bdr w:val="none" w:sz="0" w:space="0" w:color="auto" w:frame="1"/>
          <w:lang w:val="en-US"/>
        </w:rPr>
        <w:tab/>
        <w:t>Algoritma Weight Round Robin</w:t>
      </w:r>
      <w:bookmarkEnd w:id="15"/>
    </w:p>
    <w:p w:rsidR="00200DE8" w:rsidRPr="00200DE8" w:rsidRDefault="00200DE8" w:rsidP="00200DE8">
      <w:pPr>
        <w:spacing w:line="360" w:lineRule="auto"/>
        <w:ind w:firstLine="709"/>
        <w:jc w:val="both"/>
        <w:rPr>
          <w:lang w:val="en-US"/>
        </w:rPr>
      </w:pPr>
      <w:proofErr w:type="gramStart"/>
      <w:r w:rsidRPr="00200DE8">
        <w:rPr>
          <w:lang w:val="en-US"/>
        </w:rPr>
        <w:t xml:space="preserve">Penjadwalan </w:t>
      </w:r>
      <w:r>
        <w:rPr>
          <w:bdr w:val="none" w:sz="0" w:space="0" w:color="auto" w:frame="1"/>
          <w:lang w:val="en-US"/>
        </w:rPr>
        <w:t>Weight Round Robin</w:t>
      </w:r>
      <w:r w:rsidRPr="00200DE8">
        <w:rPr>
          <w:lang w:val="en-US"/>
        </w:rPr>
        <w:t xml:space="preserve"> dirancang untuk lebih menangani server dengan kapasitas pengolahan yang berbeda.</w:t>
      </w:r>
      <w:proofErr w:type="gramEnd"/>
      <w:r w:rsidRPr="00200DE8">
        <w:rPr>
          <w:lang w:val="en-US"/>
        </w:rPr>
        <w:t xml:space="preserve"> </w:t>
      </w:r>
      <w:proofErr w:type="gramStart"/>
      <w:r w:rsidRPr="00200DE8">
        <w:rPr>
          <w:lang w:val="en-US"/>
        </w:rPr>
        <w:t>Setiap server dapat diberikan berat, nilai integer yang menunjukkan kapasitas pemrosesan.</w:t>
      </w:r>
      <w:proofErr w:type="gramEnd"/>
      <w:r w:rsidRPr="00200DE8">
        <w:rPr>
          <w:lang w:val="en-US"/>
        </w:rPr>
        <w:t xml:space="preserve"> Server dengan bobot yang lebih tinggi menerima sambungan baru pertama dibandingkan mereka yang kurang berat, dan server dengan bobot yang lebih tinggi mendapatkan lebih </w:t>
      </w:r>
      <w:r w:rsidRPr="00200DE8">
        <w:rPr>
          <w:lang w:val="en-US"/>
        </w:rPr>
        <w:lastRenderedPageBreak/>
        <w:t xml:space="preserve">banyak koneksi dari mereka yang kurang berat dan server dengan bobot yang </w:t>
      </w:r>
      <w:proofErr w:type="gramStart"/>
      <w:r w:rsidRPr="00200DE8">
        <w:rPr>
          <w:lang w:val="en-US"/>
        </w:rPr>
        <w:t>sama</w:t>
      </w:r>
      <w:proofErr w:type="gramEnd"/>
      <w:r w:rsidRPr="00200DE8">
        <w:rPr>
          <w:lang w:val="en-US"/>
        </w:rPr>
        <w:t xml:space="preserve"> mendapatkan koneksi yang sama. Kode pseudo penjadwalan </w:t>
      </w:r>
      <w:r w:rsidR="005379CE">
        <w:rPr>
          <w:bdr w:val="none" w:sz="0" w:space="0" w:color="auto" w:frame="1"/>
          <w:lang w:val="en-US"/>
        </w:rPr>
        <w:t>Weight Round Robin</w:t>
      </w:r>
      <w:r w:rsidRPr="00200DE8">
        <w:rPr>
          <w:lang w:val="en-US"/>
        </w:rPr>
        <w:t xml:space="preserve"> adalah sebagai berikut:</w:t>
      </w:r>
    </w:p>
    <w:p w:rsidR="005379CE" w:rsidRPr="002E2F35" w:rsidRDefault="00526B3B" w:rsidP="005379CE">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pPr>
      <w:r w:rsidRPr="002E2F35">
        <w:rPr>
          <w:bdr w:val="none" w:sz="0" w:space="0" w:color="auto" w:frame="1"/>
        </w:rPr>
        <w:tab/>
      </w:r>
      <w:r w:rsidR="005379CE" w:rsidRPr="002E2F35">
        <w:t xml:space="preserve">Supposing that there is a server set </w:t>
      </w:r>
      <w:r w:rsidR="005379CE" w:rsidRPr="002E2F35">
        <w:rPr>
          <w:i/>
          <w:iCs/>
        </w:rPr>
        <w:t>S</w:t>
      </w:r>
      <w:r w:rsidR="005379CE" w:rsidRPr="002E2F35">
        <w:t xml:space="preserve"> = {S0, S1</w:t>
      </w:r>
      <w:proofErr w:type="gramStart"/>
      <w:r w:rsidR="005379CE" w:rsidRPr="002E2F35">
        <w:t>, …,</w:t>
      </w:r>
      <w:proofErr w:type="gramEnd"/>
      <w:r w:rsidR="005379CE" w:rsidRPr="002E2F35">
        <w:t xml:space="preserve"> Sn-1};</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sz w:val="20"/>
          <w:szCs w:val="20"/>
          <w:lang w:val="en-US"/>
        </w:rPr>
        <w:t>W(</w:t>
      </w:r>
      <w:proofErr w:type="gramEnd"/>
      <w:r w:rsidRPr="005379CE">
        <w:rPr>
          <w:rFonts w:ascii="Courier New" w:eastAsia="Times New Roman" w:hAnsi="Courier New" w:cs="Courier New"/>
          <w:sz w:val="20"/>
          <w:szCs w:val="20"/>
          <w:lang w:val="en-US"/>
        </w:rPr>
        <w:t>Si) indicates the weight of Si;</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i/>
          <w:iCs/>
          <w:sz w:val="20"/>
          <w:szCs w:val="20"/>
          <w:lang w:val="en-US"/>
        </w:rPr>
        <w:t>i</w:t>
      </w:r>
      <w:proofErr w:type="gramEnd"/>
      <w:r w:rsidRPr="005379CE">
        <w:rPr>
          <w:rFonts w:ascii="Courier New" w:eastAsia="Times New Roman" w:hAnsi="Courier New" w:cs="Courier New"/>
          <w:sz w:val="20"/>
          <w:szCs w:val="20"/>
          <w:lang w:val="en-US"/>
        </w:rPr>
        <w:t xml:space="preserve"> indicates the server selected last time, and </w:t>
      </w:r>
      <w:r w:rsidRPr="005379CE">
        <w:rPr>
          <w:rFonts w:ascii="Courier New" w:eastAsia="Times New Roman" w:hAnsi="Courier New" w:cs="Courier New"/>
          <w:i/>
          <w:iCs/>
          <w:sz w:val="20"/>
          <w:szCs w:val="20"/>
          <w:lang w:val="en-US"/>
        </w:rPr>
        <w:t>i</w:t>
      </w:r>
      <w:r w:rsidRPr="005379CE">
        <w:rPr>
          <w:rFonts w:ascii="Courier New" w:eastAsia="Times New Roman" w:hAnsi="Courier New" w:cs="Courier New"/>
          <w:sz w:val="20"/>
          <w:szCs w:val="20"/>
          <w:lang w:val="en-US"/>
        </w:rPr>
        <w:t xml:space="preserve"> is initialized with -1;</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i/>
          <w:iCs/>
          <w:sz w:val="20"/>
          <w:szCs w:val="20"/>
          <w:lang w:val="en-US"/>
        </w:rPr>
        <w:t>cw</w:t>
      </w:r>
      <w:proofErr w:type="gramEnd"/>
      <w:r w:rsidRPr="005379CE">
        <w:rPr>
          <w:rFonts w:ascii="Courier New" w:eastAsia="Times New Roman" w:hAnsi="Courier New" w:cs="Courier New"/>
          <w:sz w:val="20"/>
          <w:szCs w:val="20"/>
          <w:lang w:val="en-US"/>
        </w:rPr>
        <w:t xml:space="preserve"> is the current weight in scheduling, and cw is initialized with zero;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sz w:val="20"/>
          <w:szCs w:val="20"/>
          <w:lang w:val="en-US"/>
        </w:rPr>
        <w:t>max(</w:t>
      </w:r>
      <w:proofErr w:type="gramEnd"/>
      <w:r w:rsidRPr="005379CE">
        <w:rPr>
          <w:rFonts w:ascii="Courier New" w:eastAsia="Times New Roman" w:hAnsi="Courier New" w:cs="Courier New"/>
          <w:sz w:val="20"/>
          <w:szCs w:val="20"/>
          <w:lang w:val="en-US"/>
        </w:rPr>
        <w:t>S) is the maximum weight of all the servers in S;</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sz w:val="20"/>
          <w:szCs w:val="20"/>
          <w:lang w:val="en-US"/>
        </w:rPr>
        <w:t>gcd(</w:t>
      </w:r>
      <w:proofErr w:type="gramEnd"/>
      <w:r w:rsidRPr="005379CE">
        <w:rPr>
          <w:rFonts w:ascii="Courier New" w:eastAsia="Times New Roman" w:hAnsi="Courier New" w:cs="Courier New"/>
          <w:sz w:val="20"/>
          <w:szCs w:val="20"/>
          <w:lang w:val="en-US"/>
        </w:rPr>
        <w:t>S) is the greatest common divisor of all server weights in S;</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proofErr w:type="gramStart"/>
      <w:r w:rsidRPr="005379CE">
        <w:rPr>
          <w:rFonts w:ascii="Courier New" w:eastAsia="Times New Roman" w:hAnsi="Courier New" w:cs="Courier New"/>
          <w:sz w:val="20"/>
          <w:szCs w:val="20"/>
          <w:lang w:val="en-US"/>
        </w:rPr>
        <w:t>while</w:t>
      </w:r>
      <w:proofErr w:type="gramEnd"/>
      <w:r w:rsidRPr="005379CE">
        <w:rPr>
          <w:rFonts w:ascii="Courier New" w:eastAsia="Times New Roman" w:hAnsi="Courier New" w:cs="Courier New"/>
          <w:sz w:val="20"/>
          <w:szCs w:val="20"/>
          <w:lang w:val="en-US"/>
        </w:rPr>
        <w:t xml:space="preserve"> (true)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i = (i + 1) mod n;</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if</w:t>
      </w:r>
      <w:proofErr w:type="gramEnd"/>
      <w:r w:rsidRPr="005379CE">
        <w:rPr>
          <w:rFonts w:ascii="Courier New" w:eastAsia="Times New Roman" w:hAnsi="Courier New" w:cs="Courier New"/>
          <w:sz w:val="20"/>
          <w:szCs w:val="20"/>
          <w:lang w:val="en-US"/>
        </w:rPr>
        <w:t xml:space="preserve"> (i == 0)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cw</w:t>
      </w:r>
      <w:proofErr w:type="gramEnd"/>
      <w:r w:rsidRPr="005379CE">
        <w:rPr>
          <w:rFonts w:ascii="Courier New" w:eastAsia="Times New Roman" w:hAnsi="Courier New" w:cs="Courier New"/>
          <w:sz w:val="20"/>
          <w:szCs w:val="20"/>
          <w:lang w:val="en-US"/>
        </w:rPr>
        <w:t xml:space="preserve"> = cw - gcd(S);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if</w:t>
      </w:r>
      <w:proofErr w:type="gramEnd"/>
      <w:r w:rsidRPr="005379CE">
        <w:rPr>
          <w:rFonts w:ascii="Courier New" w:eastAsia="Times New Roman" w:hAnsi="Courier New" w:cs="Courier New"/>
          <w:sz w:val="20"/>
          <w:szCs w:val="20"/>
          <w:lang w:val="en-US"/>
        </w:rPr>
        <w:t xml:space="preserve"> (cw &lt;= 0)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cw</w:t>
      </w:r>
      <w:proofErr w:type="gramEnd"/>
      <w:r w:rsidRPr="005379CE">
        <w:rPr>
          <w:rFonts w:ascii="Courier New" w:eastAsia="Times New Roman" w:hAnsi="Courier New" w:cs="Courier New"/>
          <w:sz w:val="20"/>
          <w:szCs w:val="20"/>
          <w:lang w:val="en-US"/>
        </w:rPr>
        <w:t xml:space="preserve"> = max(S);</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if</w:t>
      </w:r>
      <w:proofErr w:type="gramEnd"/>
      <w:r w:rsidRPr="005379CE">
        <w:rPr>
          <w:rFonts w:ascii="Courier New" w:eastAsia="Times New Roman" w:hAnsi="Courier New" w:cs="Courier New"/>
          <w:sz w:val="20"/>
          <w:szCs w:val="20"/>
          <w:lang w:val="en-US"/>
        </w:rPr>
        <w:t xml:space="preserve"> (cw == 0)</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return</w:t>
      </w:r>
      <w:proofErr w:type="gramEnd"/>
      <w:r w:rsidRPr="005379CE">
        <w:rPr>
          <w:rFonts w:ascii="Courier New" w:eastAsia="Times New Roman" w:hAnsi="Courier New" w:cs="Courier New"/>
          <w:sz w:val="20"/>
          <w:szCs w:val="20"/>
          <w:lang w:val="en-US"/>
        </w:rPr>
        <w:t xml:space="preserve"> NULL;</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if</w:t>
      </w:r>
      <w:proofErr w:type="gramEnd"/>
      <w:r w:rsidRPr="005379CE">
        <w:rPr>
          <w:rFonts w:ascii="Courier New" w:eastAsia="Times New Roman" w:hAnsi="Courier New" w:cs="Courier New"/>
          <w:sz w:val="20"/>
          <w:szCs w:val="20"/>
          <w:lang w:val="en-US"/>
        </w:rPr>
        <w:t xml:space="preserve"> (W(Si) &gt;= cw) </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 xml:space="preserve">        </w:t>
      </w:r>
      <w:proofErr w:type="gramStart"/>
      <w:r w:rsidRPr="005379CE">
        <w:rPr>
          <w:rFonts w:ascii="Courier New" w:eastAsia="Times New Roman" w:hAnsi="Courier New" w:cs="Courier New"/>
          <w:sz w:val="20"/>
          <w:szCs w:val="20"/>
          <w:lang w:val="en-US"/>
        </w:rPr>
        <w:t>return</w:t>
      </w:r>
      <w:proofErr w:type="gramEnd"/>
      <w:r w:rsidRPr="005379CE">
        <w:rPr>
          <w:rFonts w:ascii="Courier New" w:eastAsia="Times New Roman" w:hAnsi="Courier New" w:cs="Courier New"/>
          <w:sz w:val="20"/>
          <w:szCs w:val="20"/>
          <w:lang w:val="en-US"/>
        </w:rPr>
        <w:t xml:space="preserve"> Si;</w:t>
      </w:r>
    </w:p>
    <w:p w:rsidR="005379CE" w:rsidRPr="005379CE" w:rsidRDefault="005379CE" w:rsidP="005379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val="en-US"/>
        </w:rPr>
      </w:pPr>
      <w:r w:rsidRPr="005379CE">
        <w:rPr>
          <w:rFonts w:ascii="Courier New" w:eastAsia="Times New Roman" w:hAnsi="Courier New" w:cs="Courier New"/>
          <w:sz w:val="20"/>
          <w:szCs w:val="20"/>
          <w:lang w:val="en-US"/>
        </w:rPr>
        <w:t>}</w:t>
      </w:r>
    </w:p>
    <w:p w:rsidR="005379CE" w:rsidRDefault="005379CE" w:rsidP="00A033DB">
      <w:pPr>
        <w:spacing w:line="360" w:lineRule="auto"/>
        <w:jc w:val="both"/>
        <w:rPr>
          <w:bdr w:val="none" w:sz="0" w:space="0" w:color="auto" w:frame="1"/>
          <w:lang w:val="en-US"/>
        </w:rPr>
      </w:pPr>
      <w:r w:rsidRPr="005379CE">
        <w:rPr>
          <w:bdr w:val="none" w:sz="0" w:space="0" w:color="auto" w:frame="1"/>
          <w:lang w:val="en-US"/>
        </w:rPr>
        <w:t>Sebagai contoh, server</w:t>
      </w:r>
      <w:r>
        <w:rPr>
          <w:bdr w:val="none" w:sz="0" w:space="0" w:color="auto" w:frame="1"/>
          <w:lang w:val="en-US"/>
        </w:rPr>
        <w:t xml:space="preserve"> </w:t>
      </w:r>
      <w:r w:rsidRPr="005379CE">
        <w:rPr>
          <w:bdr w:val="none" w:sz="0" w:space="0" w:color="auto" w:frame="1"/>
          <w:lang w:val="en-US"/>
        </w:rPr>
        <w:t xml:space="preserve">A, B dan C, memiliki bobot, 4, 3, 2 masing-masing, urutan penjadwalan </w:t>
      </w:r>
      <w:proofErr w:type="gramStart"/>
      <w:r w:rsidRPr="005379CE">
        <w:rPr>
          <w:bdr w:val="none" w:sz="0" w:space="0" w:color="auto" w:frame="1"/>
          <w:lang w:val="en-US"/>
        </w:rPr>
        <w:t xml:space="preserve">akan </w:t>
      </w:r>
      <w:r>
        <w:rPr>
          <w:bdr w:val="none" w:sz="0" w:space="0" w:color="auto" w:frame="1"/>
          <w:lang w:val="en-US"/>
        </w:rPr>
        <w:t xml:space="preserve"> menjadi</w:t>
      </w:r>
      <w:r w:rsidRPr="005379CE">
        <w:rPr>
          <w:bdr w:val="none" w:sz="0" w:space="0" w:color="auto" w:frame="1"/>
          <w:lang w:val="en-US"/>
        </w:rPr>
        <w:t>AABABCABC</w:t>
      </w:r>
      <w:proofErr w:type="gramEnd"/>
      <w:r w:rsidRPr="005379CE">
        <w:rPr>
          <w:bdr w:val="none" w:sz="0" w:space="0" w:color="auto" w:frame="1"/>
          <w:lang w:val="en-US"/>
        </w:rPr>
        <w:t xml:space="preserve"> dalam periode penjadwalan (mod sum (Wi)).</w:t>
      </w:r>
    </w:p>
    <w:p w:rsidR="005379CE" w:rsidRDefault="005379CE" w:rsidP="005379CE">
      <w:pPr>
        <w:rPr>
          <w:lang w:val="en-US"/>
        </w:rPr>
      </w:pPr>
    </w:p>
    <w:p w:rsidR="005379CE" w:rsidRPr="005379CE" w:rsidRDefault="005379CE" w:rsidP="005379CE">
      <w:pPr>
        <w:rPr>
          <w:lang w:val="en-US"/>
        </w:rPr>
      </w:pPr>
    </w:p>
    <w:p w:rsidR="009E004C" w:rsidRPr="00D13642" w:rsidRDefault="009E004C" w:rsidP="009E004C">
      <w:pPr>
        <w:pStyle w:val="Heading1"/>
        <w:spacing w:before="120" w:after="120"/>
        <w:rPr>
          <w:lang w:val="en-US"/>
        </w:rPr>
      </w:pPr>
      <w:bookmarkStart w:id="16" w:name="_Toc416858914"/>
      <w:r w:rsidRPr="00D13642">
        <w:rPr>
          <w:lang w:val="en-US"/>
        </w:rPr>
        <w:t>Metodologi Penelitian</w:t>
      </w:r>
      <w:bookmarkEnd w:id="16"/>
    </w:p>
    <w:p w:rsidR="009E004C" w:rsidRDefault="009E004C" w:rsidP="009E004C">
      <w:pPr>
        <w:spacing w:before="120" w:after="120" w:line="360" w:lineRule="auto"/>
        <w:ind w:firstLine="709"/>
        <w:jc w:val="both"/>
        <w:rPr>
          <w:lang w:val="en-US"/>
        </w:rPr>
      </w:pPr>
      <w:r w:rsidRPr="00D13642">
        <w:rPr>
          <w:lang w:val="en-US"/>
        </w:rPr>
        <w:t xml:space="preserve">Dalam </w:t>
      </w:r>
      <w:proofErr w:type="gramStart"/>
      <w:r w:rsidR="005379CE" w:rsidRPr="002D4E8B">
        <w:rPr>
          <w:rFonts w:cs="Times New Roman"/>
          <w:lang w:val="en-US"/>
        </w:rPr>
        <w:t>Implementasi  Komputasi</w:t>
      </w:r>
      <w:proofErr w:type="gramEnd"/>
      <w:r w:rsidR="005379CE" w:rsidRPr="002D4E8B">
        <w:rPr>
          <w:rFonts w:cs="Times New Roman"/>
          <w:lang w:val="en-US"/>
        </w:rPr>
        <w:t xml:space="preserve"> Parallel Pada Jaringan LAN</w:t>
      </w:r>
      <w:r w:rsidR="005379CE">
        <w:rPr>
          <w:rFonts w:cs="Times New Roman"/>
          <w:lang w:val="en-US"/>
        </w:rPr>
        <w:t xml:space="preserve"> Menggunakan Algoritma Penjadwalan Tugas Weight Round Robin,</w:t>
      </w:r>
      <w:r w:rsidRPr="00D13642">
        <w:rPr>
          <w:lang w:val="en-US"/>
        </w:rPr>
        <w:t xml:space="preserve"> terdapat beberapa metode penelitian yang digunakan yakni :</w:t>
      </w:r>
    </w:p>
    <w:p w:rsidR="009E004C" w:rsidRPr="00D13642" w:rsidRDefault="009E004C" w:rsidP="009E004C">
      <w:pPr>
        <w:spacing w:before="120" w:after="120" w:line="360" w:lineRule="auto"/>
        <w:ind w:firstLine="709"/>
        <w:jc w:val="both"/>
        <w:rPr>
          <w:lang w:val="en-US"/>
        </w:rPr>
      </w:pPr>
    </w:p>
    <w:p w:rsidR="009E004C" w:rsidRPr="00D13642" w:rsidRDefault="009E004C" w:rsidP="009E004C">
      <w:pPr>
        <w:pStyle w:val="Heading2"/>
        <w:spacing w:before="120" w:after="120"/>
        <w:ind w:left="0" w:firstLine="0"/>
        <w:rPr>
          <w:lang w:val="en-US"/>
        </w:rPr>
      </w:pPr>
      <w:bookmarkStart w:id="17" w:name="_Toc416858915"/>
      <w:r w:rsidRPr="00D13642">
        <w:rPr>
          <w:lang w:val="en-US"/>
        </w:rPr>
        <w:t>7.1</w:t>
      </w:r>
      <w:r w:rsidRPr="00D13642">
        <w:rPr>
          <w:lang w:val="en-US"/>
        </w:rPr>
        <w:tab/>
        <w:t>Metode Pengumpulan Data</w:t>
      </w:r>
      <w:bookmarkEnd w:id="17"/>
    </w:p>
    <w:p w:rsidR="009E004C" w:rsidRPr="00944CEF" w:rsidRDefault="009E004C" w:rsidP="009E004C">
      <w:pPr>
        <w:spacing w:line="360" w:lineRule="auto"/>
        <w:jc w:val="both"/>
        <w:rPr>
          <w:lang w:val="en-US"/>
        </w:rPr>
      </w:pPr>
      <w:r w:rsidRPr="00D13642">
        <w:rPr>
          <w:lang w:val="en-US"/>
        </w:rPr>
        <w:lastRenderedPageBreak/>
        <w:tab/>
      </w:r>
      <w:proofErr w:type="gramStart"/>
      <w:r w:rsidRPr="00D13642">
        <w:rPr>
          <w:lang w:val="en-US"/>
        </w:rPr>
        <w:t>Dalam penyusunan proposal ini, diperlukan data-data informasi yang relative lengkap sebagi bahan yang dapat mendukung kebenaran materi uraian pembahasan.</w:t>
      </w:r>
      <w:proofErr w:type="gramEnd"/>
      <w:r w:rsidRPr="00D13642">
        <w:rPr>
          <w:lang w:val="en-US"/>
        </w:rPr>
        <w:t xml:space="preserve"> </w:t>
      </w:r>
      <w:proofErr w:type="gramStart"/>
      <w:r w:rsidRPr="00D13642">
        <w:rPr>
          <w:lang w:val="en-US"/>
        </w:rPr>
        <w:t>Oleh karena itu dilakukan pengumpulan data untuk mendapatkan informasi atau bahasa materi yang diperlukan.</w:t>
      </w:r>
      <w:proofErr w:type="gramEnd"/>
      <w:r w:rsidRPr="00D13642">
        <w:rPr>
          <w:lang w:val="en-US"/>
        </w:rPr>
        <w:t xml:space="preserve"> Adapun metode pengumpulan data-data dan informasi yang digunakan adalah sebagai </w:t>
      </w:r>
      <w:proofErr w:type="gramStart"/>
      <w:r w:rsidRPr="00D13642">
        <w:rPr>
          <w:lang w:val="en-US"/>
        </w:rPr>
        <w:t>berikut :</w:t>
      </w:r>
      <w:proofErr w:type="gramEnd"/>
    </w:p>
    <w:p w:rsidR="009E004C" w:rsidRPr="00944CEF" w:rsidRDefault="009E004C" w:rsidP="009E004C">
      <w:pPr>
        <w:spacing w:before="120" w:after="120"/>
        <w:rPr>
          <w:lang w:val="en-US"/>
        </w:rPr>
      </w:pPr>
    </w:p>
    <w:p w:rsidR="009E004C" w:rsidRPr="00D13642" w:rsidRDefault="009E004C" w:rsidP="009E004C">
      <w:pPr>
        <w:pStyle w:val="Heading3"/>
        <w:spacing w:before="120" w:after="120"/>
        <w:ind w:left="0" w:firstLine="0"/>
        <w:rPr>
          <w:lang w:val="en-US"/>
        </w:rPr>
      </w:pPr>
      <w:bookmarkStart w:id="18" w:name="_Toc416858916"/>
      <w:r w:rsidRPr="00D13642">
        <w:rPr>
          <w:lang w:val="en-US"/>
        </w:rPr>
        <w:t>7.1.1</w:t>
      </w:r>
      <w:r w:rsidRPr="00D13642">
        <w:rPr>
          <w:lang w:val="en-US"/>
        </w:rPr>
        <w:tab/>
        <w:t>Studi Pustaka</w:t>
      </w:r>
      <w:bookmarkEnd w:id="18"/>
    </w:p>
    <w:p w:rsidR="009E004C" w:rsidRPr="00D13642" w:rsidRDefault="009E004C" w:rsidP="009E004C">
      <w:pPr>
        <w:spacing w:line="360" w:lineRule="auto"/>
        <w:jc w:val="both"/>
        <w:rPr>
          <w:lang w:val="en-US"/>
        </w:rPr>
      </w:pPr>
      <w:r w:rsidRPr="00D13642">
        <w:rPr>
          <w:lang w:val="en-US"/>
        </w:rPr>
        <w:tab/>
        <w:t xml:space="preserve">Metode pustaka, yakni pengumpulan data dan informasi dengan </w:t>
      </w:r>
      <w:proofErr w:type="gramStart"/>
      <w:r w:rsidRPr="00D13642">
        <w:rPr>
          <w:lang w:val="en-US"/>
        </w:rPr>
        <w:t>cara</w:t>
      </w:r>
      <w:proofErr w:type="gramEnd"/>
      <w:r w:rsidRPr="00D13642">
        <w:rPr>
          <w:lang w:val="en-US"/>
        </w:rPr>
        <w:t xml:space="preserve"> membaca buku-buku referensi, </w:t>
      </w:r>
      <w:r w:rsidRPr="00D13642">
        <w:rPr>
          <w:i/>
          <w:lang w:val="en-US"/>
        </w:rPr>
        <w:t>e-book</w:t>
      </w:r>
      <w:r w:rsidRPr="00D13642">
        <w:rPr>
          <w:lang w:val="en-US"/>
        </w:rPr>
        <w:t xml:space="preserve"> dan </w:t>
      </w:r>
      <w:r w:rsidRPr="00D13642">
        <w:rPr>
          <w:i/>
          <w:lang w:val="en-US"/>
        </w:rPr>
        <w:t>web site</w:t>
      </w:r>
      <w:r w:rsidRPr="00D13642">
        <w:rPr>
          <w:lang w:val="en-US"/>
        </w:rPr>
        <w:t xml:space="preserve">. </w:t>
      </w:r>
      <w:proofErr w:type="gramStart"/>
      <w:r w:rsidRPr="00D13642">
        <w:rPr>
          <w:lang w:val="en-US"/>
        </w:rPr>
        <w:t>Dokumen-dokumen yang termasuk didalamnya yaitu penelitian-penelitian terdahulu, buku, artikel dan jurnal yang berkaitan dengan objek penelitian.</w:t>
      </w:r>
      <w:proofErr w:type="gramEnd"/>
    </w:p>
    <w:p w:rsidR="009E004C" w:rsidRPr="00944CEF" w:rsidRDefault="009E004C" w:rsidP="009E004C">
      <w:pPr>
        <w:rPr>
          <w:lang w:val="en-US"/>
        </w:rPr>
      </w:pPr>
    </w:p>
    <w:p w:rsidR="009E004C" w:rsidRPr="00D13642" w:rsidRDefault="009E004C" w:rsidP="009E004C">
      <w:pPr>
        <w:pStyle w:val="Heading3"/>
        <w:spacing w:before="120" w:after="120"/>
        <w:ind w:left="0" w:firstLine="0"/>
        <w:rPr>
          <w:lang w:val="en-US"/>
        </w:rPr>
      </w:pPr>
      <w:bookmarkStart w:id="19" w:name="_Toc416858917"/>
      <w:r w:rsidRPr="00D13642">
        <w:rPr>
          <w:lang w:val="en-US"/>
        </w:rPr>
        <w:t>7.1.2</w:t>
      </w:r>
      <w:r w:rsidRPr="00D13642">
        <w:rPr>
          <w:lang w:val="en-US"/>
        </w:rPr>
        <w:tab/>
        <w:t>Studi Literatur</w:t>
      </w:r>
      <w:bookmarkEnd w:id="19"/>
    </w:p>
    <w:p w:rsidR="009E004C" w:rsidRDefault="009E004C" w:rsidP="002E2F35">
      <w:pPr>
        <w:spacing w:before="120" w:after="120" w:line="360" w:lineRule="auto"/>
        <w:jc w:val="both"/>
        <w:rPr>
          <w:lang w:val="en-US"/>
        </w:rPr>
      </w:pPr>
      <w:r w:rsidRPr="00D13642">
        <w:rPr>
          <w:rFonts w:cs="Times New Roman"/>
          <w:szCs w:val="24"/>
          <w:lang w:val="en-US"/>
        </w:rPr>
        <w:tab/>
        <w:t xml:space="preserve">Melakukan studi perbandingan dan analisis antara aplikasi yang pernah dibuat oleh seseorang dengan aplikasi yang penulis </w:t>
      </w:r>
      <w:proofErr w:type="gramStart"/>
      <w:r w:rsidRPr="00D13642">
        <w:rPr>
          <w:rFonts w:cs="Times New Roman"/>
          <w:szCs w:val="24"/>
          <w:lang w:val="en-US"/>
        </w:rPr>
        <w:t>akan</w:t>
      </w:r>
      <w:proofErr w:type="gramEnd"/>
      <w:r w:rsidRPr="00D13642">
        <w:rPr>
          <w:rFonts w:cs="Times New Roman"/>
          <w:szCs w:val="24"/>
          <w:lang w:val="en-US"/>
        </w:rPr>
        <w:t xml:space="preserve"> buat.</w:t>
      </w:r>
      <w:r w:rsidR="005379CE">
        <w:rPr>
          <w:rFonts w:cs="Times New Roman"/>
          <w:szCs w:val="24"/>
          <w:lang w:val="en-US"/>
        </w:rPr>
        <w:t xml:space="preserve"> </w:t>
      </w:r>
      <w:proofErr w:type="gramStart"/>
      <w:r w:rsidR="005379CE">
        <w:rPr>
          <w:rFonts w:cs="Times New Roman"/>
          <w:szCs w:val="24"/>
          <w:lang w:val="en-US"/>
        </w:rPr>
        <w:t>Terlampir</w:t>
      </w:r>
      <w:r w:rsidRPr="00D13642">
        <w:rPr>
          <w:lang w:val="en-US"/>
        </w:rPr>
        <w:t>.</w:t>
      </w:r>
      <w:proofErr w:type="gramEnd"/>
    </w:p>
    <w:p w:rsidR="002E2F35" w:rsidRDefault="002E2F35" w:rsidP="002E2F35">
      <w:pPr>
        <w:spacing w:before="120" w:after="120" w:line="360" w:lineRule="auto"/>
        <w:jc w:val="both"/>
        <w:rPr>
          <w:lang w:val="en-US"/>
        </w:rPr>
      </w:pPr>
    </w:p>
    <w:p w:rsidR="002E2F35" w:rsidRDefault="002E2F35" w:rsidP="002E2F35">
      <w:pPr>
        <w:pStyle w:val="Heading3"/>
        <w:ind w:left="720" w:hanging="720"/>
        <w:rPr>
          <w:lang w:val="en-US"/>
        </w:rPr>
      </w:pPr>
      <w:bookmarkStart w:id="20" w:name="_Toc416858918"/>
      <w:r>
        <w:rPr>
          <w:lang w:val="en-US"/>
        </w:rPr>
        <w:t>7.1.3</w:t>
      </w:r>
      <w:r>
        <w:rPr>
          <w:lang w:val="en-US"/>
        </w:rPr>
        <w:tab/>
        <w:t>Rancangan Sistem</w:t>
      </w:r>
      <w:bookmarkEnd w:id="20"/>
    </w:p>
    <w:p w:rsidR="002E2F35" w:rsidRDefault="002E2F35" w:rsidP="002E2F35">
      <w:pPr>
        <w:spacing w:line="360" w:lineRule="auto"/>
        <w:jc w:val="both"/>
        <w:rPr>
          <w:lang w:val="en-US"/>
        </w:rPr>
      </w:pPr>
      <w:r>
        <w:rPr>
          <w:lang w:val="en-US"/>
        </w:rPr>
        <w:tab/>
        <w:t xml:space="preserve">Berikut adalah rancangan sistem yang penulis </w:t>
      </w:r>
      <w:proofErr w:type="gramStart"/>
      <w:r>
        <w:rPr>
          <w:lang w:val="en-US"/>
        </w:rPr>
        <w:t>akan</w:t>
      </w:r>
      <w:proofErr w:type="gramEnd"/>
      <w:r>
        <w:rPr>
          <w:lang w:val="en-US"/>
        </w:rPr>
        <w:t xml:space="preserve"> buat. Adapun langkah-langkah melakukan pemrosesan tugas adalah sebagai </w:t>
      </w:r>
      <w:proofErr w:type="gramStart"/>
      <w:r>
        <w:rPr>
          <w:lang w:val="en-US"/>
        </w:rPr>
        <w:t>berikut :</w:t>
      </w:r>
      <w:proofErr w:type="gramEnd"/>
    </w:p>
    <w:p w:rsidR="002E2F35" w:rsidRDefault="002E2F35" w:rsidP="002E2F35">
      <w:pPr>
        <w:pStyle w:val="ListParagraph"/>
        <w:numPr>
          <w:ilvl w:val="0"/>
          <w:numId w:val="29"/>
        </w:numPr>
        <w:tabs>
          <w:tab w:val="left" w:pos="1080"/>
        </w:tabs>
        <w:spacing w:line="360" w:lineRule="auto"/>
        <w:ind w:left="1080"/>
        <w:jc w:val="both"/>
        <w:rPr>
          <w:lang w:val="en-US"/>
        </w:rPr>
      </w:pPr>
      <w:r>
        <w:rPr>
          <w:lang w:val="en-US"/>
        </w:rPr>
        <w:t>Klien mengirimkan request tugas kepada middleware.</w:t>
      </w:r>
    </w:p>
    <w:p w:rsidR="002E2F35" w:rsidRDefault="002E2F35" w:rsidP="002E2F35">
      <w:pPr>
        <w:pStyle w:val="ListParagraph"/>
        <w:numPr>
          <w:ilvl w:val="0"/>
          <w:numId w:val="29"/>
        </w:numPr>
        <w:tabs>
          <w:tab w:val="left" w:pos="1080"/>
        </w:tabs>
        <w:spacing w:line="360" w:lineRule="auto"/>
        <w:ind w:left="1080"/>
        <w:jc w:val="both"/>
        <w:rPr>
          <w:lang w:val="en-US"/>
        </w:rPr>
      </w:pPr>
      <w:r>
        <w:rPr>
          <w:lang w:val="en-US"/>
        </w:rPr>
        <w:t xml:space="preserve">Middleware </w:t>
      </w:r>
      <w:r w:rsidR="001E4104">
        <w:rPr>
          <w:lang w:val="en-US"/>
        </w:rPr>
        <w:t>melakukan penjadwalan tugas berdasarkan algoritma weight round robin.</w:t>
      </w:r>
    </w:p>
    <w:p w:rsidR="001E4104" w:rsidRDefault="001E4104" w:rsidP="002E2F35">
      <w:pPr>
        <w:pStyle w:val="ListParagraph"/>
        <w:numPr>
          <w:ilvl w:val="0"/>
          <w:numId w:val="29"/>
        </w:numPr>
        <w:tabs>
          <w:tab w:val="left" w:pos="1080"/>
        </w:tabs>
        <w:spacing w:line="360" w:lineRule="auto"/>
        <w:ind w:left="1080"/>
        <w:jc w:val="both"/>
        <w:rPr>
          <w:lang w:val="en-US"/>
        </w:rPr>
      </w:pPr>
      <w:r>
        <w:rPr>
          <w:lang w:val="en-US"/>
        </w:rPr>
        <w:t xml:space="preserve">Setelah menjalankan algoritma weight round robin, middleware </w:t>
      </w:r>
      <w:proofErr w:type="gramStart"/>
      <w:r>
        <w:rPr>
          <w:lang w:val="en-US"/>
        </w:rPr>
        <w:t>akan</w:t>
      </w:r>
      <w:proofErr w:type="gramEnd"/>
      <w:r>
        <w:rPr>
          <w:lang w:val="en-US"/>
        </w:rPr>
        <w:t xml:space="preserve"> mengirimkan tugas-tugas ke node sesuai dengan hasil algoritma weight round robin.</w:t>
      </w:r>
    </w:p>
    <w:p w:rsidR="001E4104" w:rsidRPr="002E2F35" w:rsidRDefault="001E4104" w:rsidP="002E2F35">
      <w:pPr>
        <w:pStyle w:val="ListParagraph"/>
        <w:numPr>
          <w:ilvl w:val="0"/>
          <w:numId w:val="29"/>
        </w:numPr>
        <w:tabs>
          <w:tab w:val="left" w:pos="1080"/>
        </w:tabs>
        <w:spacing w:line="360" w:lineRule="auto"/>
        <w:ind w:left="1080"/>
        <w:jc w:val="both"/>
        <w:rPr>
          <w:lang w:val="en-US"/>
        </w:rPr>
      </w:pPr>
      <w:r>
        <w:rPr>
          <w:lang w:val="en-US"/>
        </w:rPr>
        <w:t>Pada node-node memproses tugas tersebut dan setelah selesai, mengirimkan kembali hasilnya ke middleware untuk diteruskan lagi ke klien.</w:t>
      </w:r>
    </w:p>
    <w:p w:rsidR="002E2F35" w:rsidRPr="002E2F35" w:rsidRDefault="002E2F35" w:rsidP="002E2F35">
      <w:pPr>
        <w:rPr>
          <w:lang w:val="en-US"/>
        </w:rPr>
      </w:pPr>
    </w:p>
    <w:p w:rsidR="002E2F35" w:rsidRPr="002E2F35" w:rsidRDefault="002E2F35" w:rsidP="002E2F35">
      <w:pPr>
        <w:rPr>
          <w:lang w:val="en-US"/>
        </w:rPr>
      </w:pPr>
      <w:r>
        <w:rPr>
          <w:noProof/>
          <w:lang w:val="en-US"/>
        </w:rPr>
        <w:lastRenderedPageBreak/>
        <w:drawing>
          <wp:inline distT="0" distB="0" distL="0" distR="0">
            <wp:extent cx="5039995" cy="2511044"/>
            <wp:effectExtent l="0" t="0" r="8255" b="3810"/>
            <wp:docPr id="7" name="Picture 7" descr="C:\Users\budayasa\Documents\RANCANGAN KOMPUTASI PARA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dayasa\Documents\RANCANGAN KOMPUTASI PARAL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511044"/>
                    </a:xfrm>
                    <a:prstGeom prst="rect">
                      <a:avLst/>
                    </a:prstGeom>
                    <a:noFill/>
                    <a:ln>
                      <a:noFill/>
                    </a:ln>
                  </pic:spPr>
                </pic:pic>
              </a:graphicData>
            </a:graphic>
          </wp:inline>
        </w:drawing>
      </w:r>
    </w:p>
    <w:p w:rsidR="001E4104" w:rsidRPr="00A033DB" w:rsidRDefault="00A033DB" w:rsidP="00A033DB">
      <w:pPr>
        <w:jc w:val="center"/>
        <w:rPr>
          <w:b/>
          <w:lang w:val="en-US"/>
        </w:rPr>
      </w:pPr>
      <w:r>
        <w:rPr>
          <w:b/>
          <w:lang w:val="en-US"/>
        </w:rPr>
        <w:t xml:space="preserve">Gambar 7.1 Rancangan Sistem </w:t>
      </w:r>
    </w:p>
    <w:p w:rsidR="001E4104" w:rsidRDefault="001E4104" w:rsidP="009E004C">
      <w:pPr>
        <w:rPr>
          <w:lang w:val="en-US"/>
        </w:rPr>
      </w:pPr>
    </w:p>
    <w:p w:rsidR="001E4104" w:rsidRDefault="001E4104" w:rsidP="009E004C">
      <w:pPr>
        <w:rPr>
          <w:lang w:val="en-US"/>
        </w:rPr>
      </w:pPr>
    </w:p>
    <w:p w:rsidR="001E4104" w:rsidRDefault="001E4104" w:rsidP="009E004C">
      <w:pPr>
        <w:rPr>
          <w:lang w:val="en-US"/>
        </w:rPr>
      </w:pPr>
    </w:p>
    <w:p w:rsidR="001E4104" w:rsidRDefault="001E4104" w:rsidP="009E004C">
      <w:pPr>
        <w:rPr>
          <w:lang w:val="en-US"/>
        </w:rPr>
      </w:pPr>
    </w:p>
    <w:p w:rsidR="001E4104" w:rsidRDefault="001E4104" w:rsidP="009E004C">
      <w:pPr>
        <w:rPr>
          <w:lang w:val="en-US"/>
        </w:rPr>
      </w:pPr>
    </w:p>
    <w:p w:rsidR="001E4104" w:rsidRDefault="001E4104" w:rsidP="009E004C">
      <w:pPr>
        <w:rPr>
          <w:lang w:val="en-US"/>
        </w:rPr>
      </w:pPr>
    </w:p>
    <w:p w:rsidR="009E004C" w:rsidRPr="00431B11" w:rsidRDefault="009E004C" w:rsidP="009E004C">
      <w:pPr>
        <w:rPr>
          <w:lang w:val="en-US"/>
        </w:rPr>
      </w:pPr>
      <w:r>
        <w:rPr>
          <w:lang w:val="en-US"/>
        </w:rPr>
        <w:tab/>
      </w:r>
    </w:p>
    <w:p w:rsidR="009E004C" w:rsidRPr="00944CEF" w:rsidRDefault="009E004C" w:rsidP="009E004C">
      <w:pPr>
        <w:spacing w:before="120" w:after="120"/>
        <w:rPr>
          <w:lang w:val="en-US"/>
        </w:rPr>
      </w:pPr>
    </w:p>
    <w:p w:rsidR="009E004C" w:rsidRPr="00D13642" w:rsidRDefault="009E004C" w:rsidP="009E004C">
      <w:pPr>
        <w:spacing w:before="120" w:after="120" w:line="360" w:lineRule="auto"/>
        <w:jc w:val="both"/>
        <w:rPr>
          <w:lang w:val="en-US"/>
        </w:rPr>
      </w:pPr>
    </w:p>
    <w:p w:rsidR="009E004C" w:rsidRPr="00D13642" w:rsidRDefault="009E004C" w:rsidP="009E004C">
      <w:pPr>
        <w:pStyle w:val="Heading3"/>
        <w:spacing w:before="120" w:after="120"/>
        <w:rPr>
          <w:lang w:val="en-US"/>
        </w:rPr>
      </w:pPr>
    </w:p>
    <w:p w:rsidR="009E004C" w:rsidRDefault="009E004C" w:rsidP="009E004C">
      <w:pPr>
        <w:spacing w:before="120" w:after="120"/>
        <w:jc w:val="center"/>
        <w:rPr>
          <w:lang w:val="en-US"/>
        </w:rPr>
      </w:pPr>
    </w:p>
    <w:p w:rsidR="009E004C" w:rsidRDefault="009E004C" w:rsidP="009E004C">
      <w:pPr>
        <w:pStyle w:val="Heading1"/>
        <w:numPr>
          <w:ilvl w:val="0"/>
          <w:numId w:val="0"/>
        </w:numPr>
        <w:ind w:left="709"/>
        <w:jc w:val="center"/>
        <w:rPr>
          <w:lang w:val="en-US"/>
        </w:rPr>
      </w:pPr>
      <w:bookmarkStart w:id="21" w:name="_Toc416858919"/>
      <w:r>
        <w:rPr>
          <w:lang w:val="en-US"/>
        </w:rPr>
        <w:t>DAFTAR PUSTAKA</w:t>
      </w:r>
      <w:bookmarkEnd w:id="21"/>
    </w:p>
    <w:p w:rsidR="009E004C" w:rsidRPr="005A2F1E" w:rsidRDefault="009E004C" w:rsidP="009E004C">
      <w:pPr>
        <w:rPr>
          <w:lang w:val="en-US"/>
        </w:rPr>
      </w:pPr>
    </w:p>
    <w:p w:rsidR="009E004C"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Rumagit, Arthur Mourits. Hariadi</w:t>
      </w:r>
      <w:proofErr w:type="gramStart"/>
      <w:r w:rsidRPr="00AF188F">
        <w:rPr>
          <w:rFonts w:cs="Times New Roman"/>
          <w:szCs w:val="24"/>
          <w:lang w:val="en-US"/>
        </w:rPr>
        <w:t>,  Moch</w:t>
      </w:r>
      <w:proofErr w:type="gramEnd"/>
      <w:r w:rsidRPr="00AF188F">
        <w:rPr>
          <w:rFonts w:cs="Times New Roman"/>
          <w:szCs w:val="24"/>
          <w:lang w:val="en-US"/>
        </w:rPr>
        <w:t>. 2009. MANAJEMEN GRID UNTUK RENDER ANIMASI 3 DIMENSI. Jurusan Teknik Elektro Institut Teknologi Sepuluh Nopember Kampus Sukolilo. Surabaya.</w:t>
      </w:r>
    </w:p>
    <w:p w:rsidR="00B25138" w:rsidRPr="00AF188F" w:rsidRDefault="00B25138" w:rsidP="00B25138">
      <w:pPr>
        <w:pStyle w:val="ListParagraph"/>
        <w:ind w:hanging="360"/>
        <w:jc w:val="both"/>
        <w:rPr>
          <w:rFonts w:cs="Times New Roman"/>
          <w:szCs w:val="24"/>
          <w:lang w:val="en-US"/>
        </w:rPr>
      </w:pPr>
    </w:p>
    <w:p w:rsidR="00B25138"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 xml:space="preserve">M. Fikri Muhtadi H. 2010. RANCANG BANGUN PENJADWALAN TUGAS (TASK) PADA KOMPUTASI PARALEL DENGAN </w:t>
      </w:r>
      <w:r w:rsidRPr="00AF188F">
        <w:rPr>
          <w:rFonts w:cs="Times New Roman"/>
          <w:szCs w:val="24"/>
          <w:lang w:val="en-US"/>
        </w:rPr>
        <w:lastRenderedPageBreak/>
        <w:t>MENGGUNAKAN ALGORITMA COST-TIME OPTIMIZATION. Jurusan Teknik Informatika Fakultas Sains dan Teknologi UIN. Malang</w:t>
      </w:r>
    </w:p>
    <w:p w:rsidR="00B25138" w:rsidRPr="00AF188F" w:rsidRDefault="00B25138" w:rsidP="00B25138">
      <w:pPr>
        <w:pStyle w:val="ListParagraph"/>
        <w:ind w:hanging="360"/>
        <w:jc w:val="both"/>
        <w:rPr>
          <w:rFonts w:cs="Times New Roman"/>
          <w:szCs w:val="24"/>
          <w:lang w:val="en-US"/>
        </w:rPr>
      </w:pPr>
    </w:p>
    <w:p w:rsidR="00B25138" w:rsidRPr="00AF188F" w:rsidRDefault="00B25138" w:rsidP="00B25138">
      <w:pPr>
        <w:pStyle w:val="ListParagraph"/>
        <w:numPr>
          <w:ilvl w:val="0"/>
          <w:numId w:val="30"/>
        </w:numPr>
        <w:jc w:val="both"/>
        <w:rPr>
          <w:rFonts w:cs="Times New Roman"/>
          <w:szCs w:val="24"/>
          <w:lang w:val="en-US"/>
        </w:rPr>
      </w:pPr>
      <w:r w:rsidRPr="00AF188F">
        <w:rPr>
          <w:rFonts w:cs="Times New Roman"/>
          <w:szCs w:val="24"/>
          <w:lang w:val="en-US"/>
        </w:rPr>
        <w:t>Ahmad Makhsun, Idris Winarno .IMPLEMENTASI GRID COMPUTING DENGAN MENGGUNAKAN PENGALAMATAN IPv6. Jurusan Teknik Informatika Politeknik Elektronika Negeri Surabaya</w:t>
      </w:r>
    </w:p>
    <w:p w:rsidR="00B25138" w:rsidRPr="00AF188F" w:rsidRDefault="00B25138" w:rsidP="00B25138">
      <w:pPr>
        <w:pStyle w:val="ListParagraph"/>
        <w:jc w:val="both"/>
        <w:rPr>
          <w:rFonts w:cs="Times New Roman"/>
          <w:szCs w:val="24"/>
          <w:lang w:val="en-US"/>
        </w:rPr>
      </w:pPr>
    </w:p>
    <w:p w:rsidR="00AF188F" w:rsidRPr="00AF188F" w:rsidRDefault="00B25138" w:rsidP="00AF188F">
      <w:pPr>
        <w:pStyle w:val="ListParagraph"/>
        <w:numPr>
          <w:ilvl w:val="0"/>
          <w:numId w:val="30"/>
        </w:numPr>
        <w:jc w:val="both"/>
        <w:rPr>
          <w:rFonts w:cs="Times New Roman"/>
          <w:szCs w:val="24"/>
          <w:lang w:val="en-US"/>
        </w:rPr>
      </w:pPr>
      <w:r w:rsidRPr="00AF188F">
        <w:rPr>
          <w:rFonts w:cs="Times New Roman"/>
          <w:szCs w:val="24"/>
          <w:lang w:val="en-US"/>
        </w:rPr>
        <w:t>Giovanni Sakti Nugraha, Odit Ekwardo, Fata Mukhlish.2006. Penggunaan Algoritma Divide and Conquer Dalam Parallel Computing Untuk Melakukan 3D Rendering. Departemen Teknik Informatika, Institut Teknologi Bandung</w:t>
      </w:r>
    </w:p>
    <w:p w:rsidR="00AF188F" w:rsidRPr="00AF188F" w:rsidRDefault="00AF188F" w:rsidP="00AF188F">
      <w:pPr>
        <w:pStyle w:val="ListParagraph"/>
        <w:jc w:val="both"/>
        <w:rPr>
          <w:rFonts w:cs="Times New Roman"/>
          <w:szCs w:val="24"/>
          <w:lang w:val="en-US"/>
        </w:rPr>
      </w:pPr>
    </w:p>
    <w:p w:rsidR="00AF188F" w:rsidRPr="00AF188F" w:rsidRDefault="00AF188F" w:rsidP="00AF188F">
      <w:pPr>
        <w:pStyle w:val="ListParagraph"/>
        <w:numPr>
          <w:ilvl w:val="0"/>
          <w:numId w:val="30"/>
        </w:numPr>
        <w:jc w:val="both"/>
        <w:rPr>
          <w:rFonts w:cs="Times New Roman"/>
          <w:szCs w:val="24"/>
          <w:lang w:val="en-US"/>
        </w:rPr>
      </w:pPr>
      <w:r w:rsidRPr="00AF188F">
        <w:rPr>
          <w:rFonts w:cs="Times New Roman"/>
          <w:szCs w:val="24"/>
          <w:lang w:val="en-US"/>
        </w:rPr>
        <w:t>Udo H¨onig, Wolfram Schiffmann. A Parallel Branch–and–Bound Algorithm for Computing Optimal Task Graph Schedules. FernUniversit¨at Hagen, Lehrgebiet Technische Informatik I, 58084 Hagen, Germany.</w:t>
      </w:r>
    </w:p>
    <w:p w:rsidR="00AF188F" w:rsidRPr="00AF188F" w:rsidRDefault="00AF188F" w:rsidP="00AF188F">
      <w:pPr>
        <w:pStyle w:val="ListParagraph"/>
        <w:jc w:val="both"/>
        <w:rPr>
          <w:rFonts w:cs="Times New Roman"/>
          <w:szCs w:val="24"/>
          <w:lang w:val="en-US"/>
        </w:rPr>
      </w:pPr>
    </w:p>
    <w:p w:rsidR="00AF188F" w:rsidRPr="00AF188F" w:rsidRDefault="00AF188F" w:rsidP="00AF188F">
      <w:pPr>
        <w:pStyle w:val="ListParagraph"/>
        <w:numPr>
          <w:ilvl w:val="0"/>
          <w:numId w:val="30"/>
        </w:numPr>
        <w:jc w:val="both"/>
        <w:rPr>
          <w:rFonts w:cs="Times New Roman"/>
          <w:szCs w:val="24"/>
          <w:lang w:val="en-US"/>
        </w:rPr>
      </w:pPr>
      <w:r w:rsidRPr="00AF188F">
        <w:rPr>
          <w:rFonts w:cs="Times New Roman"/>
          <w:szCs w:val="24"/>
          <w:lang w:val="en-US"/>
        </w:rPr>
        <w:t>Anonim. 2005. Wighted Round Robin Scheduling.http://kb.linuxvirtualserver.org/wiki/Weighted_Round-Robin_Scheduling</w:t>
      </w:r>
    </w:p>
    <w:p w:rsidR="00AF188F" w:rsidRPr="00AF188F" w:rsidRDefault="00AF188F" w:rsidP="00AF188F">
      <w:pPr>
        <w:pStyle w:val="ListParagraph"/>
        <w:jc w:val="both"/>
        <w:rPr>
          <w:lang w:val="en-US"/>
        </w:rPr>
      </w:pPr>
    </w:p>
    <w:p w:rsidR="00AF188F" w:rsidRDefault="00AF188F" w:rsidP="00AF188F">
      <w:pPr>
        <w:pStyle w:val="ListParagraph"/>
        <w:jc w:val="both"/>
        <w:rPr>
          <w:rFonts w:ascii="CMR10" w:hAnsi="CMR10" w:cs="CMR10"/>
          <w:sz w:val="20"/>
          <w:szCs w:val="20"/>
          <w:lang w:val="en-US"/>
        </w:rPr>
      </w:pPr>
    </w:p>
    <w:p w:rsidR="00AF188F" w:rsidRDefault="00AF188F" w:rsidP="00AF188F">
      <w:pPr>
        <w:pStyle w:val="ListParagraph"/>
        <w:ind w:left="360"/>
        <w:jc w:val="both"/>
        <w:rPr>
          <w:rFonts w:ascii="CMR10" w:hAnsi="CMR10" w:cs="CMR10"/>
          <w:sz w:val="20"/>
          <w:szCs w:val="20"/>
          <w:lang w:val="en-US"/>
        </w:rPr>
      </w:pPr>
    </w:p>
    <w:p w:rsidR="00AF188F" w:rsidRDefault="00AF188F" w:rsidP="00AF188F">
      <w:pPr>
        <w:pStyle w:val="ListParagraph"/>
        <w:jc w:val="both"/>
        <w:rPr>
          <w:rFonts w:ascii="CMR10" w:hAnsi="CMR10" w:cs="CMR10"/>
          <w:sz w:val="20"/>
          <w:szCs w:val="20"/>
          <w:lang w:val="en-US"/>
        </w:rPr>
      </w:pPr>
    </w:p>
    <w:p w:rsidR="00AF188F" w:rsidRDefault="00AF188F" w:rsidP="00AF188F">
      <w:pPr>
        <w:pStyle w:val="ListParagraph"/>
        <w:jc w:val="both"/>
        <w:rPr>
          <w:lang w:val="en-US"/>
        </w:rPr>
      </w:pPr>
    </w:p>
    <w:p w:rsidR="00B25138" w:rsidRPr="00B25138" w:rsidRDefault="00B25138" w:rsidP="00B25138">
      <w:pPr>
        <w:jc w:val="both"/>
        <w:rPr>
          <w:lang w:val="en-US"/>
        </w:rPr>
      </w:pPr>
    </w:p>
    <w:p w:rsidR="00B25138" w:rsidRPr="00B25138" w:rsidRDefault="00B25138" w:rsidP="00B25138">
      <w:pPr>
        <w:rPr>
          <w:lang w:val="en-US"/>
        </w:rPr>
      </w:pPr>
    </w:p>
    <w:p w:rsidR="009E004C" w:rsidRDefault="009E004C" w:rsidP="009E004C">
      <w:pPr>
        <w:rPr>
          <w:lang w:val="en-US"/>
        </w:rPr>
      </w:pPr>
    </w:p>
    <w:p w:rsidR="009E004C" w:rsidRDefault="009E004C" w:rsidP="009E004C">
      <w:pPr>
        <w:rPr>
          <w:lang w:val="en-US"/>
        </w:rPr>
      </w:pPr>
    </w:p>
    <w:p w:rsidR="0056357E" w:rsidRPr="00407CF3" w:rsidRDefault="009E004C" w:rsidP="00407CF3">
      <w:pPr>
        <w:spacing w:before="120" w:after="120"/>
        <w:rPr>
          <w:lang w:val="en-US"/>
        </w:rPr>
      </w:pPr>
      <w:r w:rsidRPr="00D13642">
        <w:rPr>
          <w:lang w:val="en-US"/>
        </w:rPr>
        <w:tab/>
      </w:r>
    </w:p>
    <w:sectPr w:rsidR="0056357E" w:rsidRPr="00407CF3" w:rsidSect="009E004C">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B0" w:rsidRDefault="009A54B0">
      <w:pPr>
        <w:spacing w:after="0" w:line="240" w:lineRule="auto"/>
      </w:pPr>
      <w:r>
        <w:separator/>
      </w:r>
    </w:p>
  </w:endnote>
  <w:endnote w:type="continuationSeparator" w:id="0">
    <w:p w:rsidR="009A54B0" w:rsidRDefault="009A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967392"/>
      <w:docPartObj>
        <w:docPartGallery w:val="Page Numbers (Bottom of Page)"/>
        <w:docPartUnique/>
      </w:docPartObj>
    </w:sdtPr>
    <w:sdtEndPr>
      <w:rPr>
        <w:noProof/>
      </w:rPr>
    </w:sdtEndPr>
    <w:sdtContent>
      <w:p w:rsidR="00A033DB" w:rsidRDefault="00A033DB">
        <w:pPr>
          <w:pStyle w:val="Footer"/>
          <w:jc w:val="center"/>
        </w:pPr>
        <w:r>
          <w:fldChar w:fldCharType="begin"/>
        </w:r>
        <w:r>
          <w:instrText xml:space="preserve"> PAGE   \* MERGEFORMAT </w:instrText>
        </w:r>
        <w:r>
          <w:fldChar w:fldCharType="separate"/>
        </w:r>
        <w:r w:rsidR="00855C61">
          <w:rPr>
            <w:noProof/>
          </w:rPr>
          <w:t>8</w:t>
        </w:r>
        <w:r>
          <w:rPr>
            <w:noProof/>
          </w:rPr>
          <w:fldChar w:fldCharType="end"/>
        </w:r>
      </w:p>
    </w:sdtContent>
  </w:sdt>
  <w:p w:rsidR="00A033DB" w:rsidRDefault="00A03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B0" w:rsidRDefault="009A54B0">
      <w:pPr>
        <w:spacing w:after="0" w:line="240" w:lineRule="auto"/>
      </w:pPr>
      <w:r>
        <w:separator/>
      </w:r>
    </w:p>
  </w:footnote>
  <w:footnote w:type="continuationSeparator" w:id="0">
    <w:p w:rsidR="009A54B0" w:rsidRDefault="009A5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00000008"/>
    <w:multiLevelType w:val="singleLevel"/>
    <w:tmpl w:val="00000008"/>
    <w:name w:val="WW8Num8"/>
    <w:lvl w:ilvl="0">
      <w:start w:val="1"/>
      <w:numFmt w:val="decimal"/>
      <w:lvlText w:val="%1."/>
      <w:lvlJc w:val="left"/>
      <w:pPr>
        <w:tabs>
          <w:tab w:val="num" w:pos="720"/>
        </w:tabs>
        <w:ind w:left="720" w:hanging="360"/>
      </w:pPr>
    </w:lvl>
  </w:abstractNum>
  <w:abstractNum w:abstractNumId="2">
    <w:nsid w:val="00000009"/>
    <w:multiLevelType w:val="singleLevel"/>
    <w:tmpl w:val="00000009"/>
    <w:name w:val="WW8Num9"/>
    <w:lvl w:ilvl="0">
      <w:start w:val="1"/>
      <w:numFmt w:val="decimal"/>
      <w:lvlText w:val="%1."/>
      <w:lvlJc w:val="left"/>
      <w:pPr>
        <w:tabs>
          <w:tab w:val="num" w:pos="720"/>
        </w:tabs>
        <w:ind w:left="720" w:hanging="360"/>
      </w:pPr>
    </w:lvl>
  </w:abstractNum>
  <w:abstractNum w:abstractNumId="3">
    <w:nsid w:val="05B22DAC"/>
    <w:multiLevelType w:val="hybridMultilevel"/>
    <w:tmpl w:val="799E0BAA"/>
    <w:lvl w:ilvl="0" w:tplc="B97E88B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101337"/>
    <w:multiLevelType w:val="hybridMultilevel"/>
    <w:tmpl w:val="A6FC9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519AB"/>
    <w:multiLevelType w:val="hybridMultilevel"/>
    <w:tmpl w:val="59D8181E"/>
    <w:lvl w:ilvl="0" w:tplc="EEDAA696">
      <w:start w:val="1"/>
      <w:numFmt w:val="lowerLetter"/>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E31866"/>
    <w:multiLevelType w:val="hybridMultilevel"/>
    <w:tmpl w:val="526A45B6"/>
    <w:lvl w:ilvl="0" w:tplc="0409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97F576D"/>
    <w:multiLevelType w:val="hybridMultilevel"/>
    <w:tmpl w:val="F62C76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E0D03"/>
    <w:multiLevelType w:val="hybridMultilevel"/>
    <w:tmpl w:val="B99A025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1A732EF"/>
    <w:multiLevelType w:val="hybridMultilevel"/>
    <w:tmpl w:val="A12ED478"/>
    <w:lvl w:ilvl="0" w:tplc="85E62F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94904CB"/>
    <w:multiLevelType w:val="hybridMultilevel"/>
    <w:tmpl w:val="140EC0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D7D62"/>
    <w:multiLevelType w:val="hybridMultilevel"/>
    <w:tmpl w:val="D1DEC82C"/>
    <w:lvl w:ilvl="0" w:tplc="B8AAF1CA">
      <w:start w:val="1"/>
      <w:numFmt w:val="decimal"/>
      <w:lvlText w:val="%1."/>
      <w:lvlJc w:val="left"/>
      <w:pPr>
        <w:ind w:left="4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75A22ED2">
      <w:start w:val="1"/>
      <w:numFmt w:val="lowerLetter"/>
      <w:lvlText w:val="%2"/>
      <w:lvlJc w:val="left"/>
      <w:pPr>
        <w:ind w:left="150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8B5CAF46">
      <w:start w:val="1"/>
      <w:numFmt w:val="lowerRoman"/>
      <w:lvlText w:val="%3"/>
      <w:lvlJc w:val="left"/>
      <w:pPr>
        <w:ind w:left="22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89C6D814">
      <w:start w:val="1"/>
      <w:numFmt w:val="decimal"/>
      <w:lvlText w:val="%4"/>
      <w:lvlJc w:val="left"/>
      <w:pPr>
        <w:ind w:left="294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0CB6E536">
      <w:start w:val="1"/>
      <w:numFmt w:val="lowerLetter"/>
      <w:lvlText w:val="%5"/>
      <w:lvlJc w:val="left"/>
      <w:pPr>
        <w:ind w:left="366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EA0EE07C">
      <w:start w:val="1"/>
      <w:numFmt w:val="lowerRoman"/>
      <w:lvlText w:val="%6"/>
      <w:lvlJc w:val="left"/>
      <w:pPr>
        <w:ind w:left="438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A3382DF6">
      <w:start w:val="1"/>
      <w:numFmt w:val="decimal"/>
      <w:lvlText w:val="%7"/>
      <w:lvlJc w:val="left"/>
      <w:pPr>
        <w:ind w:left="510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A2EEEC82">
      <w:start w:val="1"/>
      <w:numFmt w:val="lowerLetter"/>
      <w:lvlText w:val="%8"/>
      <w:lvlJc w:val="left"/>
      <w:pPr>
        <w:ind w:left="58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EFCE65B8">
      <w:start w:val="1"/>
      <w:numFmt w:val="lowerRoman"/>
      <w:lvlText w:val="%9"/>
      <w:lvlJc w:val="left"/>
      <w:pPr>
        <w:ind w:left="654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12">
    <w:nsid w:val="38EC0763"/>
    <w:multiLevelType w:val="hybridMultilevel"/>
    <w:tmpl w:val="3594F2C8"/>
    <w:lvl w:ilvl="0" w:tplc="0409000F">
      <w:start w:val="1"/>
      <w:numFmt w:val="decimal"/>
      <w:lvlText w:val="%1."/>
      <w:lvlJc w:val="left"/>
      <w:pPr>
        <w:ind w:left="5760" w:hanging="360"/>
      </w:pPr>
    </w:lvl>
    <w:lvl w:ilvl="1" w:tplc="04090019">
      <w:start w:val="1"/>
      <w:numFmt w:val="lowerLetter"/>
      <w:lvlText w:val="%2."/>
      <w:lvlJc w:val="left"/>
      <w:pPr>
        <w:ind w:left="6480" w:hanging="360"/>
      </w:pPr>
    </w:lvl>
    <w:lvl w:ilvl="2" w:tplc="0409001B">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nsid w:val="4BC041E5"/>
    <w:multiLevelType w:val="hybridMultilevel"/>
    <w:tmpl w:val="81B2F2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923472"/>
    <w:multiLevelType w:val="hybridMultilevel"/>
    <w:tmpl w:val="706C45A2"/>
    <w:lvl w:ilvl="0" w:tplc="EEDAA69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72673"/>
    <w:multiLevelType w:val="hybridMultilevel"/>
    <w:tmpl w:val="76B432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F61BDA"/>
    <w:multiLevelType w:val="hybridMultilevel"/>
    <w:tmpl w:val="A99C52DA"/>
    <w:lvl w:ilvl="0" w:tplc="0409000F">
      <w:start w:val="1"/>
      <w:numFmt w:val="decimal"/>
      <w:lvlText w:val="%1."/>
      <w:lvlJc w:val="left"/>
      <w:pPr>
        <w:ind w:left="786" w:hanging="360"/>
      </w:pPr>
      <w:rPr>
        <w:rFonts w:hint="default"/>
      </w:rPr>
    </w:lvl>
    <w:lvl w:ilvl="1" w:tplc="07941C22">
      <w:start w:val="1"/>
      <w:numFmt w:val="lowerLetter"/>
      <w:lvlText w:val="(%2)"/>
      <w:lvlJc w:val="left"/>
      <w:pPr>
        <w:ind w:left="644"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5B076BEC"/>
    <w:multiLevelType w:val="hybridMultilevel"/>
    <w:tmpl w:val="C63A529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5BD41624"/>
    <w:multiLevelType w:val="hybridMultilevel"/>
    <w:tmpl w:val="61C89194"/>
    <w:lvl w:ilvl="0" w:tplc="060C70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C0F0752"/>
    <w:multiLevelType w:val="hybridMultilevel"/>
    <w:tmpl w:val="0166DCDE"/>
    <w:lvl w:ilvl="0" w:tplc="081ED270">
      <w:start w:val="1"/>
      <w:numFmt w:val="lowerLetter"/>
      <w:lvlText w:val="(%1)"/>
      <w:lvlJc w:val="left"/>
      <w:pPr>
        <w:ind w:left="426"/>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CF989B84">
      <w:start w:val="1"/>
      <w:numFmt w:val="lowerLetter"/>
      <w:lvlText w:val="%2"/>
      <w:lvlJc w:val="left"/>
      <w:pPr>
        <w:ind w:left="136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9244C148">
      <w:start w:val="1"/>
      <w:numFmt w:val="lowerRoman"/>
      <w:lvlText w:val="%3"/>
      <w:lvlJc w:val="left"/>
      <w:pPr>
        <w:ind w:left="208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A06E3680">
      <w:start w:val="1"/>
      <w:numFmt w:val="decimal"/>
      <w:lvlText w:val="%4"/>
      <w:lvlJc w:val="left"/>
      <w:pPr>
        <w:ind w:left="280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5A3655BC">
      <w:start w:val="1"/>
      <w:numFmt w:val="lowerLetter"/>
      <w:lvlText w:val="%5"/>
      <w:lvlJc w:val="left"/>
      <w:pPr>
        <w:ind w:left="352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5F8252CA">
      <w:start w:val="1"/>
      <w:numFmt w:val="lowerRoman"/>
      <w:lvlText w:val="%6"/>
      <w:lvlJc w:val="left"/>
      <w:pPr>
        <w:ind w:left="424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6F663CBA">
      <w:start w:val="1"/>
      <w:numFmt w:val="decimal"/>
      <w:lvlText w:val="%7"/>
      <w:lvlJc w:val="left"/>
      <w:pPr>
        <w:ind w:left="496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1B42F3D6">
      <w:start w:val="1"/>
      <w:numFmt w:val="lowerLetter"/>
      <w:lvlText w:val="%8"/>
      <w:lvlJc w:val="left"/>
      <w:pPr>
        <w:ind w:left="568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F348BCD8">
      <w:start w:val="1"/>
      <w:numFmt w:val="lowerRoman"/>
      <w:lvlText w:val="%9"/>
      <w:lvlJc w:val="left"/>
      <w:pPr>
        <w:ind w:left="640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20">
    <w:nsid w:val="5D666B6B"/>
    <w:multiLevelType w:val="hybridMultilevel"/>
    <w:tmpl w:val="DA64B6D6"/>
    <w:lvl w:ilvl="0" w:tplc="0409000F">
      <w:start w:val="1"/>
      <w:numFmt w:val="decimal"/>
      <w:lvlText w:val="%1."/>
      <w:lvlJc w:val="left"/>
      <w:pPr>
        <w:ind w:left="786" w:hanging="360"/>
      </w:pPr>
      <w:rPr>
        <w:rFonts w:hint="default"/>
      </w:rPr>
    </w:lvl>
    <w:lvl w:ilvl="1" w:tplc="DAB4CFA0">
      <w:start w:val="1"/>
      <w:numFmt w:val="lowerLetter"/>
      <w:lvlText w:val="(%2)"/>
      <w:lvlJc w:val="left"/>
      <w:pPr>
        <w:ind w:left="78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E802AA1"/>
    <w:multiLevelType w:val="hybridMultilevel"/>
    <w:tmpl w:val="5D8652B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EBA4C20"/>
    <w:multiLevelType w:val="hybridMultilevel"/>
    <w:tmpl w:val="1AA696CE"/>
    <w:lvl w:ilvl="0" w:tplc="EEDAA696">
      <w:start w:val="1"/>
      <w:numFmt w:val="lowerLetter"/>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F8A0B0C"/>
    <w:multiLevelType w:val="hybridMultilevel"/>
    <w:tmpl w:val="B694BF18"/>
    <w:lvl w:ilvl="0" w:tplc="56B85CB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280B13"/>
    <w:multiLevelType w:val="hybridMultilevel"/>
    <w:tmpl w:val="31D875CC"/>
    <w:lvl w:ilvl="0" w:tplc="8EBC6AD8">
      <w:start w:val="1"/>
      <w:numFmt w:val="decimal"/>
      <w:pStyle w:val="Heading1"/>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73F277D"/>
    <w:multiLevelType w:val="hybridMultilevel"/>
    <w:tmpl w:val="60C2909C"/>
    <w:lvl w:ilvl="0" w:tplc="0409000F">
      <w:start w:val="1"/>
      <w:numFmt w:val="decimal"/>
      <w:lvlText w:val="%1."/>
      <w:lvlJc w:val="left"/>
      <w:pPr>
        <w:ind w:left="2056" w:hanging="360"/>
      </w:pPr>
    </w:lvl>
    <w:lvl w:ilvl="1" w:tplc="04090019" w:tentative="1">
      <w:start w:val="1"/>
      <w:numFmt w:val="lowerLetter"/>
      <w:lvlText w:val="%2."/>
      <w:lvlJc w:val="left"/>
      <w:pPr>
        <w:ind w:left="2776" w:hanging="360"/>
      </w:pPr>
    </w:lvl>
    <w:lvl w:ilvl="2" w:tplc="0409001B" w:tentative="1">
      <w:start w:val="1"/>
      <w:numFmt w:val="lowerRoman"/>
      <w:lvlText w:val="%3."/>
      <w:lvlJc w:val="right"/>
      <w:pPr>
        <w:ind w:left="3496" w:hanging="180"/>
      </w:pPr>
    </w:lvl>
    <w:lvl w:ilvl="3" w:tplc="0409000F" w:tentative="1">
      <w:start w:val="1"/>
      <w:numFmt w:val="decimal"/>
      <w:lvlText w:val="%4."/>
      <w:lvlJc w:val="left"/>
      <w:pPr>
        <w:ind w:left="4216" w:hanging="360"/>
      </w:pPr>
    </w:lvl>
    <w:lvl w:ilvl="4" w:tplc="04090019" w:tentative="1">
      <w:start w:val="1"/>
      <w:numFmt w:val="lowerLetter"/>
      <w:lvlText w:val="%5."/>
      <w:lvlJc w:val="left"/>
      <w:pPr>
        <w:ind w:left="4936" w:hanging="360"/>
      </w:pPr>
    </w:lvl>
    <w:lvl w:ilvl="5" w:tplc="0409001B" w:tentative="1">
      <w:start w:val="1"/>
      <w:numFmt w:val="lowerRoman"/>
      <w:lvlText w:val="%6."/>
      <w:lvlJc w:val="right"/>
      <w:pPr>
        <w:ind w:left="5656" w:hanging="180"/>
      </w:pPr>
    </w:lvl>
    <w:lvl w:ilvl="6" w:tplc="0409000F" w:tentative="1">
      <w:start w:val="1"/>
      <w:numFmt w:val="decimal"/>
      <w:lvlText w:val="%7."/>
      <w:lvlJc w:val="left"/>
      <w:pPr>
        <w:ind w:left="6376" w:hanging="360"/>
      </w:pPr>
    </w:lvl>
    <w:lvl w:ilvl="7" w:tplc="04090019" w:tentative="1">
      <w:start w:val="1"/>
      <w:numFmt w:val="lowerLetter"/>
      <w:lvlText w:val="%8."/>
      <w:lvlJc w:val="left"/>
      <w:pPr>
        <w:ind w:left="7096" w:hanging="360"/>
      </w:pPr>
    </w:lvl>
    <w:lvl w:ilvl="8" w:tplc="0409001B" w:tentative="1">
      <w:start w:val="1"/>
      <w:numFmt w:val="lowerRoman"/>
      <w:lvlText w:val="%9."/>
      <w:lvlJc w:val="right"/>
      <w:pPr>
        <w:ind w:left="7816" w:hanging="180"/>
      </w:pPr>
    </w:lvl>
  </w:abstractNum>
  <w:abstractNum w:abstractNumId="26">
    <w:nsid w:val="69BC14D6"/>
    <w:multiLevelType w:val="hybridMultilevel"/>
    <w:tmpl w:val="2C3452B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7">
    <w:nsid w:val="70C17946"/>
    <w:multiLevelType w:val="hybridMultilevel"/>
    <w:tmpl w:val="85629E32"/>
    <w:lvl w:ilvl="0" w:tplc="F0162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74544B"/>
    <w:multiLevelType w:val="multilevel"/>
    <w:tmpl w:val="F056B344"/>
    <w:lvl w:ilvl="0">
      <w:start w:val="1"/>
      <w:numFmt w:val="decimal"/>
      <w:lvlText w:val="%1."/>
      <w:lvlJc w:val="left"/>
      <w:pPr>
        <w:tabs>
          <w:tab w:val="num" w:pos="949"/>
        </w:tabs>
        <w:ind w:left="949" w:hanging="360"/>
      </w:pPr>
    </w:lvl>
    <w:lvl w:ilvl="1">
      <w:start w:val="1"/>
      <w:numFmt w:val="decimal"/>
      <w:lvlText w:val="%2."/>
      <w:lvlJc w:val="left"/>
      <w:pPr>
        <w:tabs>
          <w:tab w:val="num" w:pos="1669"/>
        </w:tabs>
        <w:ind w:left="1669" w:hanging="360"/>
      </w:pPr>
    </w:lvl>
    <w:lvl w:ilvl="2" w:tentative="1">
      <w:start w:val="1"/>
      <w:numFmt w:val="decimal"/>
      <w:lvlText w:val="%3."/>
      <w:lvlJc w:val="left"/>
      <w:pPr>
        <w:tabs>
          <w:tab w:val="num" w:pos="2389"/>
        </w:tabs>
        <w:ind w:left="2389" w:hanging="360"/>
      </w:pPr>
    </w:lvl>
    <w:lvl w:ilvl="3" w:tentative="1">
      <w:start w:val="1"/>
      <w:numFmt w:val="decimal"/>
      <w:lvlText w:val="%4."/>
      <w:lvlJc w:val="left"/>
      <w:pPr>
        <w:tabs>
          <w:tab w:val="num" w:pos="3109"/>
        </w:tabs>
        <w:ind w:left="3109" w:hanging="360"/>
      </w:pPr>
    </w:lvl>
    <w:lvl w:ilvl="4" w:tentative="1">
      <w:start w:val="1"/>
      <w:numFmt w:val="decimal"/>
      <w:lvlText w:val="%5."/>
      <w:lvlJc w:val="left"/>
      <w:pPr>
        <w:tabs>
          <w:tab w:val="num" w:pos="3829"/>
        </w:tabs>
        <w:ind w:left="3829" w:hanging="360"/>
      </w:pPr>
    </w:lvl>
    <w:lvl w:ilvl="5" w:tentative="1">
      <w:start w:val="1"/>
      <w:numFmt w:val="decimal"/>
      <w:lvlText w:val="%6."/>
      <w:lvlJc w:val="left"/>
      <w:pPr>
        <w:tabs>
          <w:tab w:val="num" w:pos="4549"/>
        </w:tabs>
        <w:ind w:left="4549" w:hanging="360"/>
      </w:pPr>
    </w:lvl>
    <w:lvl w:ilvl="6" w:tentative="1">
      <w:start w:val="1"/>
      <w:numFmt w:val="decimal"/>
      <w:lvlText w:val="%7."/>
      <w:lvlJc w:val="left"/>
      <w:pPr>
        <w:tabs>
          <w:tab w:val="num" w:pos="5269"/>
        </w:tabs>
        <w:ind w:left="5269" w:hanging="360"/>
      </w:pPr>
    </w:lvl>
    <w:lvl w:ilvl="7" w:tentative="1">
      <w:start w:val="1"/>
      <w:numFmt w:val="decimal"/>
      <w:lvlText w:val="%8."/>
      <w:lvlJc w:val="left"/>
      <w:pPr>
        <w:tabs>
          <w:tab w:val="num" w:pos="5989"/>
        </w:tabs>
        <w:ind w:left="5989" w:hanging="360"/>
      </w:pPr>
    </w:lvl>
    <w:lvl w:ilvl="8" w:tentative="1">
      <w:start w:val="1"/>
      <w:numFmt w:val="decimal"/>
      <w:lvlText w:val="%9."/>
      <w:lvlJc w:val="left"/>
      <w:pPr>
        <w:tabs>
          <w:tab w:val="num" w:pos="6709"/>
        </w:tabs>
        <w:ind w:left="6709" w:hanging="360"/>
      </w:pPr>
    </w:lvl>
  </w:abstractNum>
  <w:abstractNum w:abstractNumId="29">
    <w:nsid w:val="7A7B00E2"/>
    <w:multiLevelType w:val="hybridMultilevel"/>
    <w:tmpl w:val="7EFC05A6"/>
    <w:lvl w:ilvl="0" w:tplc="289EA834">
      <w:start w:val="1"/>
      <w:numFmt w:val="decimal"/>
      <w:lvlText w:val="%1."/>
      <w:lvlJc w:val="left"/>
      <w:pPr>
        <w:ind w:left="1065" w:hanging="7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46755B"/>
    <w:multiLevelType w:val="hybridMultilevel"/>
    <w:tmpl w:val="E00A647C"/>
    <w:lvl w:ilvl="0" w:tplc="E5B2A1D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9"/>
  </w:num>
  <w:num w:numId="2">
    <w:abstractNumId w:val="18"/>
  </w:num>
  <w:num w:numId="3">
    <w:abstractNumId w:val="24"/>
  </w:num>
  <w:num w:numId="4">
    <w:abstractNumId w:val="30"/>
  </w:num>
  <w:num w:numId="5">
    <w:abstractNumId w:val="29"/>
  </w:num>
  <w:num w:numId="6">
    <w:abstractNumId w:val="12"/>
  </w:num>
  <w:num w:numId="7">
    <w:abstractNumId w:val="14"/>
  </w:num>
  <w:num w:numId="8">
    <w:abstractNumId w:val="5"/>
  </w:num>
  <w:num w:numId="9">
    <w:abstractNumId w:val="0"/>
  </w:num>
  <w:num w:numId="10">
    <w:abstractNumId w:val="1"/>
  </w:num>
  <w:num w:numId="11">
    <w:abstractNumId w:val="2"/>
  </w:num>
  <w:num w:numId="12">
    <w:abstractNumId w:val="17"/>
  </w:num>
  <w:num w:numId="13">
    <w:abstractNumId w:val="20"/>
  </w:num>
  <w:num w:numId="14">
    <w:abstractNumId w:val="16"/>
  </w:num>
  <w:num w:numId="15">
    <w:abstractNumId w:val="11"/>
  </w:num>
  <w:num w:numId="16">
    <w:abstractNumId w:val="19"/>
  </w:num>
  <w:num w:numId="17">
    <w:abstractNumId w:val="28"/>
  </w:num>
  <w:num w:numId="18">
    <w:abstractNumId w:val="26"/>
  </w:num>
  <w:num w:numId="19">
    <w:abstractNumId w:val="7"/>
  </w:num>
  <w:num w:numId="20">
    <w:abstractNumId w:val="23"/>
  </w:num>
  <w:num w:numId="21">
    <w:abstractNumId w:val="3"/>
  </w:num>
  <w:num w:numId="22">
    <w:abstractNumId w:val="22"/>
  </w:num>
  <w:num w:numId="23">
    <w:abstractNumId w:val="10"/>
  </w:num>
  <w:num w:numId="24">
    <w:abstractNumId w:val="25"/>
  </w:num>
  <w:num w:numId="25">
    <w:abstractNumId w:val="6"/>
  </w:num>
  <w:num w:numId="26">
    <w:abstractNumId w:val="21"/>
  </w:num>
  <w:num w:numId="27">
    <w:abstractNumId w:val="8"/>
  </w:num>
  <w:num w:numId="28">
    <w:abstractNumId w:val="4"/>
  </w:num>
  <w:num w:numId="29">
    <w:abstractNumId w:val="13"/>
  </w:num>
  <w:num w:numId="30">
    <w:abstractNumId w:val="2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4C"/>
    <w:rsid w:val="000D653F"/>
    <w:rsid w:val="001E4104"/>
    <w:rsid w:val="001F1FF6"/>
    <w:rsid w:val="00200DE8"/>
    <w:rsid w:val="00277CF6"/>
    <w:rsid w:val="002D4E8B"/>
    <w:rsid w:val="002E2F35"/>
    <w:rsid w:val="00336466"/>
    <w:rsid w:val="00407CF3"/>
    <w:rsid w:val="0042782A"/>
    <w:rsid w:val="00526B3B"/>
    <w:rsid w:val="005379CE"/>
    <w:rsid w:val="0056357E"/>
    <w:rsid w:val="005B07B4"/>
    <w:rsid w:val="005F0E42"/>
    <w:rsid w:val="0060462C"/>
    <w:rsid w:val="0065648F"/>
    <w:rsid w:val="006B1D48"/>
    <w:rsid w:val="006D5E1C"/>
    <w:rsid w:val="00801D5E"/>
    <w:rsid w:val="00834B17"/>
    <w:rsid w:val="00855C61"/>
    <w:rsid w:val="00860ED0"/>
    <w:rsid w:val="0093380D"/>
    <w:rsid w:val="009A54B0"/>
    <w:rsid w:val="009E004C"/>
    <w:rsid w:val="00A033DB"/>
    <w:rsid w:val="00AC105E"/>
    <w:rsid w:val="00AF188F"/>
    <w:rsid w:val="00B0684B"/>
    <w:rsid w:val="00B25138"/>
    <w:rsid w:val="00EB22D3"/>
    <w:rsid w:val="00FB6561"/>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04C"/>
    <w:rPr>
      <w:rFonts w:ascii="Times New Roman" w:hAnsi="Times New Roman"/>
      <w:sz w:val="24"/>
      <w:lang w:val="id-ID"/>
    </w:rPr>
  </w:style>
  <w:style w:type="paragraph" w:styleId="Heading1">
    <w:name w:val="heading 1"/>
    <w:basedOn w:val="ListParagraph"/>
    <w:next w:val="Normal"/>
    <w:link w:val="Heading1Char"/>
    <w:uiPriority w:val="9"/>
    <w:qFormat/>
    <w:rsid w:val="009E004C"/>
    <w:pPr>
      <w:numPr>
        <w:numId w:val="3"/>
      </w:numPr>
      <w:spacing w:after="0" w:line="360" w:lineRule="auto"/>
      <w:ind w:left="709" w:hanging="709"/>
      <w:outlineLvl w:val="0"/>
    </w:pPr>
    <w:rPr>
      <w:rFonts w:cs="Times New Roman"/>
      <w:b/>
      <w:szCs w:val="24"/>
    </w:rPr>
  </w:style>
  <w:style w:type="paragraph" w:styleId="Heading2">
    <w:name w:val="heading 2"/>
    <w:basedOn w:val="6"/>
    <w:next w:val="Normal"/>
    <w:link w:val="Heading2Char"/>
    <w:uiPriority w:val="9"/>
    <w:unhideWhenUsed/>
    <w:qFormat/>
    <w:rsid w:val="009E004C"/>
    <w:pPr>
      <w:ind w:left="1429"/>
      <w:outlineLvl w:val="1"/>
    </w:pPr>
  </w:style>
  <w:style w:type="paragraph" w:styleId="Heading3">
    <w:name w:val="heading 3"/>
    <w:basedOn w:val="7"/>
    <w:next w:val="Normal"/>
    <w:link w:val="Heading3Char"/>
    <w:uiPriority w:val="9"/>
    <w:unhideWhenUsed/>
    <w:qFormat/>
    <w:rsid w:val="009E004C"/>
    <w:pPr>
      <w:ind w:left="1809"/>
      <w:outlineLvl w:val="2"/>
    </w:pPr>
  </w:style>
  <w:style w:type="paragraph" w:styleId="Heading4">
    <w:name w:val="heading 4"/>
    <w:basedOn w:val="73"/>
    <w:next w:val="Normal"/>
    <w:link w:val="Heading4Char"/>
    <w:uiPriority w:val="9"/>
    <w:unhideWhenUsed/>
    <w:qFormat/>
    <w:rsid w:val="009E004C"/>
    <w:pPr>
      <w:outlineLvl w:val="3"/>
    </w:pPr>
  </w:style>
  <w:style w:type="paragraph" w:styleId="Heading5">
    <w:name w:val="heading 5"/>
    <w:basedOn w:val="74"/>
    <w:next w:val="Normal"/>
    <w:link w:val="Heading5Char"/>
    <w:uiPriority w:val="9"/>
    <w:unhideWhenUsed/>
    <w:qFormat/>
    <w:rsid w:val="009E004C"/>
    <w:pPr>
      <w:outlineLvl w:val="4"/>
    </w:pPr>
  </w:style>
  <w:style w:type="paragraph" w:styleId="Heading6">
    <w:name w:val="heading 6"/>
    <w:basedOn w:val="Normal"/>
    <w:next w:val="Normal"/>
    <w:link w:val="Heading6Char"/>
    <w:uiPriority w:val="9"/>
    <w:unhideWhenUsed/>
    <w:qFormat/>
    <w:rsid w:val="009E004C"/>
    <w:pPr>
      <w:spacing w:after="0" w:line="360" w:lineRule="auto"/>
      <w:jc w:val="center"/>
      <w:outlineLvl w:val="5"/>
    </w:pPr>
    <w:rPr>
      <w:rFonts w:cs="Times New Roman"/>
      <w:b/>
      <w:szCs w:val="24"/>
    </w:rPr>
  </w:style>
  <w:style w:type="paragraph" w:styleId="Heading7">
    <w:name w:val="heading 7"/>
    <w:basedOn w:val="Normal"/>
    <w:next w:val="Normal"/>
    <w:link w:val="Heading7Char"/>
    <w:uiPriority w:val="9"/>
    <w:semiHidden/>
    <w:unhideWhenUsed/>
    <w:qFormat/>
    <w:rsid w:val="009E004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004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004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004C"/>
    <w:pPr>
      <w:ind w:left="720"/>
      <w:contextualSpacing/>
    </w:pPr>
  </w:style>
  <w:style w:type="character" w:customStyle="1" w:styleId="ListParagraphChar">
    <w:name w:val="List Paragraph Char"/>
    <w:basedOn w:val="DefaultParagraphFont"/>
    <w:link w:val="ListParagraph"/>
    <w:uiPriority w:val="34"/>
    <w:rsid w:val="009E004C"/>
    <w:rPr>
      <w:rFonts w:ascii="Times New Roman" w:hAnsi="Times New Roman"/>
      <w:sz w:val="24"/>
      <w:lang w:val="id-ID"/>
    </w:rPr>
  </w:style>
  <w:style w:type="character" w:customStyle="1" w:styleId="Heading1Char">
    <w:name w:val="Heading 1 Char"/>
    <w:basedOn w:val="DefaultParagraphFont"/>
    <w:link w:val="Heading1"/>
    <w:uiPriority w:val="9"/>
    <w:rsid w:val="009E004C"/>
    <w:rPr>
      <w:rFonts w:ascii="Times New Roman" w:hAnsi="Times New Roman" w:cs="Times New Roman"/>
      <w:b/>
      <w:sz w:val="24"/>
      <w:szCs w:val="24"/>
      <w:lang w:val="id-ID"/>
    </w:rPr>
  </w:style>
  <w:style w:type="paragraph" w:customStyle="1" w:styleId="6">
    <w:name w:val="6."/>
    <w:basedOn w:val="ListParagraph"/>
    <w:link w:val="6Char"/>
    <w:rsid w:val="009E004C"/>
    <w:pPr>
      <w:spacing w:after="0" w:line="360" w:lineRule="auto"/>
      <w:ind w:left="709" w:hanging="709"/>
    </w:pPr>
    <w:rPr>
      <w:rFonts w:cs="Times New Roman"/>
      <w:b/>
      <w:szCs w:val="24"/>
    </w:rPr>
  </w:style>
  <w:style w:type="character" w:customStyle="1" w:styleId="6Char">
    <w:name w:val="6. Char"/>
    <w:basedOn w:val="ListParagraphChar"/>
    <w:link w:val="6"/>
    <w:rsid w:val="009E004C"/>
    <w:rPr>
      <w:rFonts w:ascii="Times New Roman" w:hAnsi="Times New Roman" w:cs="Times New Roman"/>
      <w:b/>
      <w:sz w:val="24"/>
      <w:szCs w:val="24"/>
      <w:lang w:val="id-ID"/>
    </w:rPr>
  </w:style>
  <w:style w:type="character" w:customStyle="1" w:styleId="Heading2Char">
    <w:name w:val="Heading 2 Char"/>
    <w:basedOn w:val="DefaultParagraphFont"/>
    <w:link w:val="Heading2"/>
    <w:uiPriority w:val="9"/>
    <w:rsid w:val="009E004C"/>
    <w:rPr>
      <w:rFonts w:ascii="Times New Roman" w:hAnsi="Times New Roman" w:cs="Times New Roman"/>
      <w:b/>
      <w:sz w:val="24"/>
      <w:szCs w:val="24"/>
      <w:lang w:val="id-ID"/>
    </w:rPr>
  </w:style>
  <w:style w:type="paragraph" w:customStyle="1" w:styleId="7">
    <w:name w:val="7."/>
    <w:basedOn w:val="ListParagraph"/>
    <w:link w:val="7Char"/>
    <w:rsid w:val="009E004C"/>
    <w:pPr>
      <w:spacing w:after="0" w:line="360" w:lineRule="auto"/>
      <w:ind w:left="709" w:hanging="369"/>
    </w:pPr>
    <w:rPr>
      <w:rFonts w:cs="Times New Roman"/>
      <w:b/>
      <w:szCs w:val="24"/>
    </w:rPr>
  </w:style>
  <w:style w:type="character" w:customStyle="1" w:styleId="7Char">
    <w:name w:val="7. Char"/>
    <w:basedOn w:val="ListParagraphChar"/>
    <w:link w:val="7"/>
    <w:rsid w:val="009E004C"/>
    <w:rPr>
      <w:rFonts w:ascii="Times New Roman" w:hAnsi="Times New Roman" w:cs="Times New Roman"/>
      <w:b/>
      <w:sz w:val="24"/>
      <w:szCs w:val="24"/>
      <w:lang w:val="id-ID"/>
    </w:rPr>
  </w:style>
  <w:style w:type="character" w:customStyle="1" w:styleId="Heading3Char">
    <w:name w:val="Heading 3 Char"/>
    <w:basedOn w:val="DefaultParagraphFont"/>
    <w:link w:val="Heading3"/>
    <w:uiPriority w:val="9"/>
    <w:rsid w:val="009E004C"/>
    <w:rPr>
      <w:rFonts w:ascii="Times New Roman" w:hAnsi="Times New Roman" w:cs="Times New Roman"/>
      <w:b/>
      <w:sz w:val="24"/>
      <w:szCs w:val="24"/>
      <w:lang w:val="id-ID"/>
    </w:rPr>
  </w:style>
  <w:style w:type="paragraph" w:customStyle="1" w:styleId="73">
    <w:name w:val="7.3."/>
    <w:basedOn w:val="ListParagraph"/>
    <w:link w:val="73Char"/>
    <w:rsid w:val="009E004C"/>
    <w:pPr>
      <w:spacing w:after="0" w:line="360" w:lineRule="auto"/>
      <w:ind w:left="709" w:hanging="709"/>
    </w:pPr>
    <w:rPr>
      <w:rFonts w:cs="Times New Roman"/>
      <w:b/>
      <w:szCs w:val="24"/>
    </w:rPr>
  </w:style>
  <w:style w:type="character" w:customStyle="1" w:styleId="73Char">
    <w:name w:val="7.3. Char"/>
    <w:basedOn w:val="ListParagraphChar"/>
    <w:link w:val="73"/>
    <w:rsid w:val="009E004C"/>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9E004C"/>
    <w:rPr>
      <w:rFonts w:ascii="Times New Roman" w:hAnsi="Times New Roman" w:cs="Times New Roman"/>
      <w:b/>
      <w:sz w:val="24"/>
      <w:szCs w:val="24"/>
      <w:lang w:val="id-ID"/>
    </w:rPr>
  </w:style>
  <w:style w:type="paragraph" w:customStyle="1" w:styleId="74">
    <w:name w:val="7.4."/>
    <w:basedOn w:val="ListParagraph"/>
    <w:link w:val="74Char"/>
    <w:rsid w:val="009E004C"/>
    <w:pPr>
      <w:spacing w:after="0" w:line="360" w:lineRule="auto"/>
      <w:ind w:left="709" w:hanging="709"/>
      <w:jc w:val="both"/>
    </w:pPr>
    <w:rPr>
      <w:rFonts w:cs="Times New Roman"/>
      <w:b/>
      <w:szCs w:val="24"/>
    </w:rPr>
  </w:style>
  <w:style w:type="character" w:customStyle="1" w:styleId="74Char">
    <w:name w:val="7.4. Char"/>
    <w:basedOn w:val="ListParagraphChar"/>
    <w:link w:val="74"/>
    <w:rsid w:val="009E004C"/>
    <w:rPr>
      <w:rFonts w:ascii="Times New Roman" w:hAnsi="Times New Roman" w:cs="Times New Roman"/>
      <w:b/>
      <w:sz w:val="24"/>
      <w:szCs w:val="24"/>
      <w:lang w:val="id-ID"/>
    </w:rPr>
  </w:style>
  <w:style w:type="character" w:customStyle="1" w:styleId="Heading5Char">
    <w:name w:val="Heading 5 Char"/>
    <w:basedOn w:val="DefaultParagraphFont"/>
    <w:link w:val="Heading5"/>
    <w:uiPriority w:val="9"/>
    <w:rsid w:val="009E004C"/>
    <w:rPr>
      <w:rFonts w:ascii="Times New Roman" w:hAnsi="Times New Roman" w:cs="Times New Roman"/>
      <w:b/>
      <w:sz w:val="24"/>
      <w:szCs w:val="24"/>
      <w:lang w:val="id-ID"/>
    </w:rPr>
  </w:style>
  <w:style w:type="character" w:customStyle="1" w:styleId="Heading6Char">
    <w:name w:val="Heading 6 Char"/>
    <w:basedOn w:val="DefaultParagraphFont"/>
    <w:link w:val="Heading6"/>
    <w:uiPriority w:val="9"/>
    <w:rsid w:val="009E004C"/>
    <w:rPr>
      <w:rFonts w:ascii="Times New Roman" w:hAnsi="Times New Roman" w:cs="Times New Roman"/>
      <w:b/>
      <w:sz w:val="24"/>
      <w:szCs w:val="24"/>
      <w:lang w:val="id-ID"/>
    </w:rPr>
  </w:style>
  <w:style w:type="character" w:customStyle="1" w:styleId="Heading7Char">
    <w:name w:val="Heading 7 Char"/>
    <w:basedOn w:val="DefaultParagraphFont"/>
    <w:link w:val="Heading7"/>
    <w:uiPriority w:val="9"/>
    <w:semiHidden/>
    <w:rsid w:val="009E004C"/>
    <w:rPr>
      <w:rFonts w:asciiTheme="majorHAnsi" w:eastAsiaTheme="majorEastAsia" w:hAnsiTheme="majorHAnsi" w:cstheme="majorBidi"/>
      <w:i/>
      <w:iCs/>
      <w:color w:val="243F60" w:themeColor="accent1" w:themeShade="7F"/>
      <w:sz w:val="24"/>
      <w:lang w:val="id-ID"/>
    </w:rPr>
  </w:style>
  <w:style w:type="character" w:customStyle="1" w:styleId="Heading8Char">
    <w:name w:val="Heading 8 Char"/>
    <w:basedOn w:val="DefaultParagraphFont"/>
    <w:link w:val="Heading8"/>
    <w:uiPriority w:val="9"/>
    <w:semiHidden/>
    <w:rsid w:val="009E004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E004C"/>
    <w:rPr>
      <w:rFonts w:asciiTheme="majorHAnsi" w:eastAsiaTheme="majorEastAsia" w:hAnsiTheme="majorHAnsi" w:cstheme="majorBidi"/>
      <w:i/>
      <w:iCs/>
      <w:color w:val="272727" w:themeColor="text1" w:themeTint="D8"/>
      <w:sz w:val="21"/>
      <w:szCs w:val="21"/>
      <w:lang w:val="id-ID"/>
    </w:rPr>
  </w:style>
  <w:style w:type="character" w:customStyle="1" w:styleId="BalloonTextChar">
    <w:name w:val="Balloon Text Char"/>
    <w:basedOn w:val="DefaultParagraphFont"/>
    <w:link w:val="BalloonText"/>
    <w:uiPriority w:val="99"/>
    <w:semiHidden/>
    <w:rsid w:val="009E004C"/>
    <w:rPr>
      <w:rFonts w:ascii="Tahoma" w:hAnsi="Tahoma" w:cs="Tahoma"/>
      <w:sz w:val="16"/>
      <w:szCs w:val="16"/>
      <w:lang w:val="id-ID"/>
    </w:rPr>
  </w:style>
  <w:style w:type="paragraph" w:styleId="BalloonText">
    <w:name w:val="Balloon Text"/>
    <w:basedOn w:val="Normal"/>
    <w:link w:val="BalloonTextChar"/>
    <w:uiPriority w:val="99"/>
    <w:semiHidden/>
    <w:unhideWhenUsed/>
    <w:rsid w:val="009E004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9E004C"/>
    <w:rPr>
      <w:rFonts w:ascii="Tahoma" w:hAnsi="Tahoma" w:cs="Tahoma"/>
      <w:sz w:val="16"/>
      <w:szCs w:val="16"/>
      <w:lang w:val="id-ID"/>
    </w:rPr>
  </w:style>
  <w:style w:type="paragraph" w:styleId="Bibliography">
    <w:name w:val="Bibliography"/>
    <w:basedOn w:val="Normal"/>
    <w:next w:val="Normal"/>
    <w:uiPriority w:val="37"/>
    <w:unhideWhenUsed/>
    <w:rsid w:val="009E004C"/>
  </w:style>
  <w:style w:type="table" w:styleId="TableGrid">
    <w:name w:val="Table Grid"/>
    <w:basedOn w:val="TableNormal"/>
    <w:uiPriority w:val="39"/>
    <w:rsid w:val="009E004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9E004C"/>
    <w:pPr>
      <w:spacing w:line="240" w:lineRule="auto"/>
    </w:pPr>
    <w:rPr>
      <w:i/>
      <w:iCs/>
      <w:color w:val="1F497D" w:themeColor="text2"/>
      <w:sz w:val="18"/>
      <w:szCs w:val="18"/>
    </w:rPr>
  </w:style>
  <w:style w:type="character" w:customStyle="1" w:styleId="CaptionChar">
    <w:name w:val="Caption Char"/>
    <w:basedOn w:val="DefaultParagraphFont"/>
    <w:link w:val="Caption"/>
    <w:uiPriority w:val="35"/>
    <w:rsid w:val="009E004C"/>
    <w:rPr>
      <w:rFonts w:ascii="Times New Roman" w:hAnsi="Times New Roman"/>
      <w:i/>
      <w:iCs/>
      <w:color w:val="1F497D" w:themeColor="text2"/>
      <w:sz w:val="18"/>
      <w:szCs w:val="18"/>
      <w:lang w:val="id-ID"/>
    </w:rPr>
  </w:style>
  <w:style w:type="paragraph" w:styleId="TOC1">
    <w:name w:val="toc 1"/>
    <w:basedOn w:val="Normal"/>
    <w:next w:val="Normal"/>
    <w:autoRedefine/>
    <w:uiPriority w:val="39"/>
    <w:unhideWhenUsed/>
    <w:qFormat/>
    <w:rsid w:val="009E004C"/>
    <w:pPr>
      <w:tabs>
        <w:tab w:val="right" w:leader="dot" w:pos="7927"/>
      </w:tabs>
      <w:spacing w:after="100"/>
    </w:pPr>
  </w:style>
  <w:style w:type="paragraph" w:styleId="TOC2">
    <w:name w:val="toc 2"/>
    <w:basedOn w:val="Normal"/>
    <w:next w:val="Normal"/>
    <w:autoRedefine/>
    <w:uiPriority w:val="39"/>
    <w:unhideWhenUsed/>
    <w:qFormat/>
    <w:rsid w:val="009E004C"/>
    <w:pPr>
      <w:spacing w:after="100"/>
      <w:ind w:left="220"/>
    </w:pPr>
  </w:style>
  <w:style w:type="paragraph" w:styleId="TOC3">
    <w:name w:val="toc 3"/>
    <w:basedOn w:val="Normal"/>
    <w:next w:val="Normal"/>
    <w:autoRedefine/>
    <w:uiPriority w:val="39"/>
    <w:unhideWhenUsed/>
    <w:qFormat/>
    <w:rsid w:val="009E004C"/>
    <w:pPr>
      <w:spacing w:after="100"/>
      <w:ind w:left="440"/>
    </w:pPr>
  </w:style>
  <w:style w:type="paragraph" w:styleId="TOC4">
    <w:name w:val="toc 4"/>
    <w:basedOn w:val="Normal"/>
    <w:next w:val="Normal"/>
    <w:autoRedefine/>
    <w:uiPriority w:val="39"/>
    <w:unhideWhenUsed/>
    <w:rsid w:val="009E004C"/>
    <w:pPr>
      <w:spacing w:after="100"/>
      <w:ind w:left="660"/>
    </w:pPr>
  </w:style>
  <w:style w:type="character" w:styleId="Hyperlink">
    <w:name w:val="Hyperlink"/>
    <w:basedOn w:val="DefaultParagraphFont"/>
    <w:uiPriority w:val="99"/>
    <w:unhideWhenUsed/>
    <w:rsid w:val="009E004C"/>
    <w:rPr>
      <w:color w:val="0000FF" w:themeColor="hyperlink"/>
      <w:u w:val="single"/>
    </w:rPr>
  </w:style>
  <w:style w:type="paragraph" w:customStyle="1" w:styleId="Gambar">
    <w:name w:val="Gambar"/>
    <w:basedOn w:val="Caption"/>
    <w:link w:val="GambarChar"/>
    <w:qFormat/>
    <w:rsid w:val="009E004C"/>
    <w:pPr>
      <w:jc w:val="center"/>
    </w:pPr>
    <w:rPr>
      <w:rFonts w:cs="Times New Roman"/>
      <w:b/>
      <w:i w:val="0"/>
      <w:color w:val="000000" w:themeColor="text1"/>
    </w:rPr>
  </w:style>
  <w:style w:type="character" w:customStyle="1" w:styleId="GambarChar">
    <w:name w:val="Gambar Char"/>
    <w:basedOn w:val="CaptionChar"/>
    <w:link w:val="Gambar"/>
    <w:rsid w:val="009E004C"/>
    <w:rPr>
      <w:rFonts w:ascii="Times New Roman" w:hAnsi="Times New Roman" w:cs="Times New Roman"/>
      <w:b/>
      <w:i w:val="0"/>
      <w:iCs/>
      <w:color w:val="000000" w:themeColor="text1"/>
      <w:sz w:val="18"/>
      <w:szCs w:val="18"/>
      <w:lang w:val="id-ID"/>
    </w:rPr>
  </w:style>
  <w:style w:type="paragraph" w:customStyle="1" w:styleId="Tabel">
    <w:name w:val="Tabel"/>
    <w:basedOn w:val="Caption"/>
    <w:link w:val="TabelChar"/>
    <w:qFormat/>
    <w:rsid w:val="009E004C"/>
    <w:pPr>
      <w:keepNext/>
    </w:pPr>
    <w:rPr>
      <w:rFonts w:cs="Times New Roman"/>
      <w:b/>
      <w:i w:val="0"/>
    </w:rPr>
  </w:style>
  <w:style w:type="character" w:customStyle="1" w:styleId="TabelChar">
    <w:name w:val="Tabel Char"/>
    <w:basedOn w:val="CaptionChar"/>
    <w:link w:val="Tabel"/>
    <w:rsid w:val="009E004C"/>
    <w:rPr>
      <w:rFonts w:ascii="Times New Roman" w:hAnsi="Times New Roman" w:cs="Times New Roman"/>
      <w:b/>
      <w:i w:val="0"/>
      <w:iCs/>
      <w:color w:val="1F497D" w:themeColor="text2"/>
      <w:sz w:val="18"/>
      <w:szCs w:val="18"/>
      <w:lang w:val="id-ID"/>
    </w:rPr>
  </w:style>
  <w:style w:type="paragraph" w:styleId="Header">
    <w:name w:val="header"/>
    <w:basedOn w:val="Normal"/>
    <w:link w:val="HeaderChar"/>
    <w:uiPriority w:val="99"/>
    <w:unhideWhenUsed/>
    <w:rsid w:val="009E0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04C"/>
    <w:rPr>
      <w:rFonts w:ascii="Times New Roman" w:hAnsi="Times New Roman"/>
      <w:sz w:val="24"/>
      <w:lang w:val="id-ID"/>
    </w:rPr>
  </w:style>
  <w:style w:type="paragraph" w:styleId="Footer">
    <w:name w:val="footer"/>
    <w:basedOn w:val="Normal"/>
    <w:link w:val="FooterChar"/>
    <w:uiPriority w:val="99"/>
    <w:unhideWhenUsed/>
    <w:rsid w:val="009E0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04C"/>
    <w:rPr>
      <w:rFonts w:ascii="Times New Roman" w:hAnsi="Times New Roman"/>
      <w:sz w:val="24"/>
      <w:lang w:val="id-ID"/>
    </w:rPr>
  </w:style>
  <w:style w:type="paragraph" w:styleId="HTMLPreformatted">
    <w:name w:val="HTML Preformatted"/>
    <w:basedOn w:val="Normal"/>
    <w:link w:val="HTMLPreformattedChar"/>
    <w:uiPriority w:val="99"/>
    <w:unhideWhenUsed/>
    <w:rsid w:val="009E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004C"/>
    <w:rPr>
      <w:rFonts w:ascii="Courier New" w:eastAsia="Times New Roman" w:hAnsi="Courier New" w:cs="Courier New"/>
      <w:sz w:val="20"/>
      <w:szCs w:val="20"/>
    </w:rPr>
  </w:style>
  <w:style w:type="character" w:styleId="PlaceholderText">
    <w:name w:val="Placeholder Text"/>
    <w:basedOn w:val="DefaultParagraphFont"/>
    <w:uiPriority w:val="99"/>
    <w:semiHidden/>
    <w:rsid w:val="009E004C"/>
    <w:rPr>
      <w:color w:val="808080"/>
    </w:rPr>
  </w:style>
  <w:style w:type="character" w:customStyle="1" w:styleId="apple-converted-space">
    <w:name w:val="apple-converted-space"/>
    <w:basedOn w:val="DefaultParagraphFont"/>
    <w:rsid w:val="009E004C"/>
  </w:style>
  <w:style w:type="character" w:styleId="Emphasis">
    <w:name w:val="Emphasis"/>
    <w:basedOn w:val="DefaultParagraphFont"/>
    <w:uiPriority w:val="20"/>
    <w:qFormat/>
    <w:rsid w:val="009E004C"/>
    <w:rPr>
      <w:i/>
      <w:iCs/>
    </w:rPr>
  </w:style>
  <w:style w:type="paragraph" w:customStyle="1" w:styleId="western">
    <w:name w:val="western"/>
    <w:basedOn w:val="Normal"/>
    <w:rsid w:val="009E004C"/>
    <w:pPr>
      <w:spacing w:before="100" w:beforeAutospacing="1" w:after="115" w:line="101" w:lineRule="atLeast"/>
      <w:jc w:val="both"/>
    </w:pPr>
    <w:rPr>
      <w:rFonts w:eastAsia="Times New Roman" w:cs="Times New Roman"/>
      <w:szCs w:val="24"/>
      <w:lang w:val="en-US"/>
    </w:rPr>
  </w:style>
  <w:style w:type="paragraph" w:styleId="NormalWeb">
    <w:name w:val="Normal (Web)"/>
    <w:basedOn w:val="Normal"/>
    <w:link w:val="NormalWebChar"/>
    <w:uiPriority w:val="99"/>
    <w:unhideWhenUsed/>
    <w:rsid w:val="009E004C"/>
    <w:pPr>
      <w:spacing w:before="100" w:beforeAutospacing="1" w:after="115" w:line="240" w:lineRule="auto"/>
      <w:jc w:val="both"/>
    </w:pPr>
    <w:rPr>
      <w:rFonts w:eastAsia="Times New Roman" w:cs="Times New Roman"/>
      <w:szCs w:val="24"/>
      <w:lang w:val="en-US"/>
    </w:rPr>
  </w:style>
  <w:style w:type="character" w:customStyle="1" w:styleId="NormalWebChar">
    <w:name w:val="Normal (Web) Char"/>
    <w:basedOn w:val="DefaultParagraphFont"/>
    <w:link w:val="NormalWeb"/>
    <w:uiPriority w:val="99"/>
    <w:rsid w:val="009E004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04C"/>
    <w:rPr>
      <w:rFonts w:ascii="Times New Roman" w:hAnsi="Times New Roman"/>
      <w:sz w:val="24"/>
      <w:lang w:val="id-ID"/>
    </w:rPr>
  </w:style>
  <w:style w:type="paragraph" w:styleId="Heading1">
    <w:name w:val="heading 1"/>
    <w:basedOn w:val="ListParagraph"/>
    <w:next w:val="Normal"/>
    <w:link w:val="Heading1Char"/>
    <w:uiPriority w:val="9"/>
    <w:qFormat/>
    <w:rsid w:val="009E004C"/>
    <w:pPr>
      <w:numPr>
        <w:numId w:val="3"/>
      </w:numPr>
      <w:spacing w:after="0" w:line="360" w:lineRule="auto"/>
      <w:ind w:left="709" w:hanging="709"/>
      <w:outlineLvl w:val="0"/>
    </w:pPr>
    <w:rPr>
      <w:rFonts w:cs="Times New Roman"/>
      <w:b/>
      <w:szCs w:val="24"/>
    </w:rPr>
  </w:style>
  <w:style w:type="paragraph" w:styleId="Heading2">
    <w:name w:val="heading 2"/>
    <w:basedOn w:val="6"/>
    <w:next w:val="Normal"/>
    <w:link w:val="Heading2Char"/>
    <w:uiPriority w:val="9"/>
    <w:unhideWhenUsed/>
    <w:qFormat/>
    <w:rsid w:val="009E004C"/>
    <w:pPr>
      <w:ind w:left="1429"/>
      <w:outlineLvl w:val="1"/>
    </w:pPr>
  </w:style>
  <w:style w:type="paragraph" w:styleId="Heading3">
    <w:name w:val="heading 3"/>
    <w:basedOn w:val="7"/>
    <w:next w:val="Normal"/>
    <w:link w:val="Heading3Char"/>
    <w:uiPriority w:val="9"/>
    <w:unhideWhenUsed/>
    <w:qFormat/>
    <w:rsid w:val="009E004C"/>
    <w:pPr>
      <w:ind w:left="1809"/>
      <w:outlineLvl w:val="2"/>
    </w:pPr>
  </w:style>
  <w:style w:type="paragraph" w:styleId="Heading4">
    <w:name w:val="heading 4"/>
    <w:basedOn w:val="73"/>
    <w:next w:val="Normal"/>
    <w:link w:val="Heading4Char"/>
    <w:uiPriority w:val="9"/>
    <w:unhideWhenUsed/>
    <w:qFormat/>
    <w:rsid w:val="009E004C"/>
    <w:pPr>
      <w:outlineLvl w:val="3"/>
    </w:pPr>
  </w:style>
  <w:style w:type="paragraph" w:styleId="Heading5">
    <w:name w:val="heading 5"/>
    <w:basedOn w:val="74"/>
    <w:next w:val="Normal"/>
    <w:link w:val="Heading5Char"/>
    <w:uiPriority w:val="9"/>
    <w:unhideWhenUsed/>
    <w:qFormat/>
    <w:rsid w:val="009E004C"/>
    <w:pPr>
      <w:outlineLvl w:val="4"/>
    </w:pPr>
  </w:style>
  <w:style w:type="paragraph" w:styleId="Heading6">
    <w:name w:val="heading 6"/>
    <w:basedOn w:val="Normal"/>
    <w:next w:val="Normal"/>
    <w:link w:val="Heading6Char"/>
    <w:uiPriority w:val="9"/>
    <w:unhideWhenUsed/>
    <w:qFormat/>
    <w:rsid w:val="009E004C"/>
    <w:pPr>
      <w:spacing w:after="0" w:line="360" w:lineRule="auto"/>
      <w:jc w:val="center"/>
      <w:outlineLvl w:val="5"/>
    </w:pPr>
    <w:rPr>
      <w:rFonts w:cs="Times New Roman"/>
      <w:b/>
      <w:szCs w:val="24"/>
    </w:rPr>
  </w:style>
  <w:style w:type="paragraph" w:styleId="Heading7">
    <w:name w:val="heading 7"/>
    <w:basedOn w:val="Normal"/>
    <w:next w:val="Normal"/>
    <w:link w:val="Heading7Char"/>
    <w:uiPriority w:val="9"/>
    <w:semiHidden/>
    <w:unhideWhenUsed/>
    <w:qFormat/>
    <w:rsid w:val="009E004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004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004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004C"/>
    <w:pPr>
      <w:ind w:left="720"/>
      <w:contextualSpacing/>
    </w:pPr>
  </w:style>
  <w:style w:type="character" w:customStyle="1" w:styleId="ListParagraphChar">
    <w:name w:val="List Paragraph Char"/>
    <w:basedOn w:val="DefaultParagraphFont"/>
    <w:link w:val="ListParagraph"/>
    <w:uiPriority w:val="34"/>
    <w:rsid w:val="009E004C"/>
    <w:rPr>
      <w:rFonts w:ascii="Times New Roman" w:hAnsi="Times New Roman"/>
      <w:sz w:val="24"/>
      <w:lang w:val="id-ID"/>
    </w:rPr>
  </w:style>
  <w:style w:type="character" w:customStyle="1" w:styleId="Heading1Char">
    <w:name w:val="Heading 1 Char"/>
    <w:basedOn w:val="DefaultParagraphFont"/>
    <w:link w:val="Heading1"/>
    <w:uiPriority w:val="9"/>
    <w:rsid w:val="009E004C"/>
    <w:rPr>
      <w:rFonts w:ascii="Times New Roman" w:hAnsi="Times New Roman" w:cs="Times New Roman"/>
      <w:b/>
      <w:sz w:val="24"/>
      <w:szCs w:val="24"/>
      <w:lang w:val="id-ID"/>
    </w:rPr>
  </w:style>
  <w:style w:type="paragraph" w:customStyle="1" w:styleId="6">
    <w:name w:val="6."/>
    <w:basedOn w:val="ListParagraph"/>
    <w:link w:val="6Char"/>
    <w:rsid w:val="009E004C"/>
    <w:pPr>
      <w:spacing w:after="0" w:line="360" w:lineRule="auto"/>
      <w:ind w:left="709" w:hanging="709"/>
    </w:pPr>
    <w:rPr>
      <w:rFonts w:cs="Times New Roman"/>
      <w:b/>
      <w:szCs w:val="24"/>
    </w:rPr>
  </w:style>
  <w:style w:type="character" w:customStyle="1" w:styleId="6Char">
    <w:name w:val="6. Char"/>
    <w:basedOn w:val="ListParagraphChar"/>
    <w:link w:val="6"/>
    <w:rsid w:val="009E004C"/>
    <w:rPr>
      <w:rFonts w:ascii="Times New Roman" w:hAnsi="Times New Roman" w:cs="Times New Roman"/>
      <w:b/>
      <w:sz w:val="24"/>
      <w:szCs w:val="24"/>
      <w:lang w:val="id-ID"/>
    </w:rPr>
  </w:style>
  <w:style w:type="character" w:customStyle="1" w:styleId="Heading2Char">
    <w:name w:val="Heading 2 Char"/>
    <w:basedOn w:val="DefaultParagraphFont"/>
    <w:link w:val="Heading2"/>
    <w:uiPriority w:val="9"/>
    <w:rsid w:val="009E004C"/>
    <w:rPr>
      <w:rFonts w:ascii="Times New Roman" w:hAnsi="Times New Roman" w:cs="Times New Roman"/>
      <w:b/>
      <w:sz w:val="24"/>
      <w:szCs w:val="24"/>
      <w:lang w:val="id-ID"/>
    </w:rPr>
  </w:style>
  <w:style w:type="paragraph" w:customStyle="1" w:styleId="7">
    <w:name w:val="7."/>
    <w:basedOn w:val="ListParagraph"/>
    <w:link w:val="7Char"/>
    <w:rsid w:val="009E004C"/>
    <w:pPr>
      <w:spacing w:after="0" w:line="360" w:lineRule="auto"/>
      <w:ind w:left="709" w:hanging="369"/>
    </w:pPr>
    <w:rPr>
      <w:rFonts w:cs="Times New Roman"/>
      <w:b/>
      <w:szCs w:val="24"/>
    </w:rPr>
  </w:style>
  <w:style w:type="character" w:customStyle="1" w:styleId="7Char">
    <w:name w:val="7. Char"/>
    <w:basedOn w:val="ListParagraphChar"/>
    <w:link w:val="7"/>
    <w:rsid w:val="009E004C"/>
    <w:rPr>
      <w:rFonts w:ascii="Times New Roman" w:hAnsi="Times New Roman" w:cs="Times New Roman"/>
      <w:b/>
      <w:sz w:val="24"/>
      <w:szCs w:val="24"/>
      <w:lang w:val="id-ID"/>
    </w:rPr>
  </w:style>
  <w:style w:type="character" w:customStyle="1" w:styleId="Heading3Char">
    <w:name w:val="Heading 3 Char"/>
    <w:basedOn w:val="DefaultParagraphFont"/>
    <w:link w:val="Heading3"/>
    <w:uiPriority w:val="9"/>
    <w:rsid w:val="009E004C"/>
    <w:rPr>
      <w:rFonts w:ascii="Times New Roman" w:hAnsi="Times New Roman" w:cs="Times New Roman"/>
      <w:b/>
      <w:sz w:val="24"/>
      <w:szCs w:val="24"/>
      <w:lang w:val="id-ID"/>
    </w:rPr>
  </w:style>
  <w:style w:type="paragraph" w:customStyle="1" w:styleId="73">
    <w:name w:val="7.3."/>
    <w:basedOn w:val="ListParagraph"/>
    <w:link w:val="73Char"/>
    <w:rsid w:val="009E004C"/>
    <w:pPr>
      <w:spacing w:after="0" w:line="360" w:lineRule="auto"/>
      <w:ind w:left="709" w:hanging="709"/>
    </w:pPr>
    <w:rPr>
      <w:rFonts w:cs="Times New Roman"/>
      <w:b/>
      <w:szCs w:val="24"/>
    </w:rPr>
  </w:style>
  <w:style w:type="character" w:customStyle="1" w:styleId="73Char">
    <w:name w:val="7.3. Char"/>
    <w:basedOn w:val="ListParagraphChar"/>
    <w:link w:val="73"/>
    <w:rsid w:val="009E004C"/>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9E004C"/>
    <w:rPr>
      <w:rFonts w:ascii="Times New Roman" w:hAnsi="Times New Roman" w:cs="Times New Roman"/>
      <w:b/>
      <w:sz w:val="24"/>
      <w:szCs w:val="24"/>
      <w:lang w:val="id-ID"/>
    </w:rPr>
  </w:style>
  <w:style w:type="paragraph" w:customStyle="1" w:styleId="74">
    <w:name w:val="7.4."/>
    <w:basedOn w:val="ListParagraph"/>
    <w:link w:val="74Char"/>
    <w:rsid w:val="009E004C"/>
    <w:pPr>
      <w:spacing w:after="0" w:line="360" w:lineRule="auto"/>
      <w:ind w:left="709" w:hanging="709"/>
      <w:jc w:val="both"/>
    </w:pPr>
    <w:rPr>
      <w:rFonts w:cs="Times New Roman"/>
      <w:b/>
      <w:szCs w:val="24"/>
    </w:rPr>
  </w:style>
  <w:style w:type="character" w:customStyle="1" w:styleId="74Char">
    <w:name w:val="7.4. Char"/>
    <w:basedOn w:val="ListParagraphChar"/>
    <w:link w:val="74"/>
    <w:rsid w:val="009E004C"/>
    <w:rPr>
      <w:rFonts w:ascii="Times New Roman" w:hAnsi="Times New Roman" w:cs="Times New Roman"/>
      <w:b/>
      <w:sz w:val="24"/>
      <w:szCs w:val="24"/>
      <w:lang w:val="id-ID"/>
    </w:rPr>
  </w:style>
  <w:style w:type="character" w:customStyle="1" w:styleId="Heading5Char">
    <w:name w:val="Heading 5 Char"/>
    <w:basedOn w:val="DefaultParagraphFont"/>
    <w:link w:val="Heading5"/>
    <w:uiPriority w:val="9"/>
    <w:rsid w:val="009E004C"/>
    <w:rPr>
      <w:rFonts w:ascii="Times New Roman" w:hAnsi="Times New Roman" w:cs="Times New Roman"/>
      <w:b/>
      <w:sz w:val="24"/>
      <w:szCs w:val="24"/>
      <w:lang w:val="id-ID"/>
    </w:rPr>
  </w:style>
  <w:style w:type="character" w:customStyle="1" w:styleId="Heading6Char">
    <w:name w:val="Heading 6 Char"/>
    <w:basedOn w:val="DefaultParagraphFont"/>
    <w:link w:val="Heading6"/>
    <w:uiPriority w:val="9"/>
    <w:rsid w:val="009E004C"/>
    <w:rPr>
      <w:rFonts w:ascii="Times New Roman" w:hAnsi="Times New Roman" w:cs="Times New Roman"/>
      <w:b/>
      <w:sz w:val="24"/>
      <w:szCs w:val="24"/>
      <w:lang w:val="id-ID"/>
    </w:rPr>
  </w:style>
  <w:style w:type="character" w:customStyle="1" w:styleId="Heading7Char">
    <w:name w:val="Heading 7 Char"/>
    <w:basedOn w:val="DefaultParagraphFont"/>
    <w:link w:val="Heading7"/>
    <w:uiPriority w:val="9"/>
    <w:semiHidden/>
    <w:rsid w:val="009E004C"/>
    <w:rPr>
      <w:rFonts w:asciiTheme="majorHAnsi" w:eastAsiaTheme="majorEastAsia" w:hAnsiTheme="majorHAnsi" w:cstheme="majorBidi"/>
      <w:i/>
      <w:iCs/>
      <w:color w:val="243F60" w:themeColor="accent1" w:themeShade="7F"/>
      <w:sz w:val="24"/>
      <w:lang w:val="id-ID"/>
    </w:rPr>
  </w:style>
  <w:style w:type="character" w:customStyle="1" w:styleId="Heading8Char">
    <w:name w:val="Heading 8 Char"/>
    <w:basedOn w:val="DefaultParagraphFont"/>
    <w:link w:val="Heading8"/>
    <w:uiPriority w:val="9"/>
    <w:semiHidden/>
    <w:rsid w:val="009E004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E004C"/>
    <w:rPr>
      <w:rFonts w:asciiTheme="majorHAnsi" w:eastAsiaTheme="majorEastAsia" w:hAnsiTheme="majorHAnsi" w:cstheme="majorBidi"/>
      <w:i/>
      <w:iCs/>
      <w:color w:val="272727" w:themeColor="text1" w:themeTint="D8"/>
      <w:sz w:val="21"/>
      <w:szCs w:val="21"/>
      <w:lang w:val="id-ID"/>
    </w:rPr>
  </w:style>
  <w:style w:type="character" w:customStyle="1" w:styleId="BalloonTextChar">
    <w:name w:val="Balloon Text Char"/>
    <w:basedOn w:val="DefaultParagraphFont"/>
    <w:link w:val="BalloonText"/>
    <w:uiPriority w:val="99"/>
    <w:semiHidden/>
    <w:rsid w:val="009E004C"/>
    <w:rPr>
      <w:rFonts w:ascii="Tahoma" w:hAnsi="Tahoma" w:cs="Tahoma"/>
      <w:sz w:val="16"/>
      <w:szCs w:val="16"/>
      <w:lang w:val="id-ID"/>
    </w:rPr>
  </w:style>
  <w:style w:type="paragraph" w:styleId="BalloonText">
    <w:name w:val="Balloon Text"/>
    <w:basedOn w:val="Normal"/>
    <w:link w:val="BalloonTextChar"/>
    <w:uiPriority w:val="99"/>
    <w:semiHidden/>
    <w:unhideWhenUsed/>
    <w:rsid w:val="009E004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9E004C"/>
    <w:rPr>
      <w:rFonts w:ascii="Tahoma" w:hAnsi="Tahoma" w:cs="Tahoma"/>
      <w:sz w:val="16"/>
      <w:szCs w:val="16"/>
      <w:lang w:val="id-ID"/>
    </w:rPr>
  </w:style>
  <w:style w:type="paragraph" w:styleId="Bibliography">
    <w:name w:val="Bibliography"/>
    <w:basedOn w:val="Normal"/>
    <w:next w:val="Normal"/>
    <w:uiPriority w:val="37"/>
    <w:unhideWhenUsed/>
    <w:rsid w:val="009E004C"/>
  </w:style>
  <w:style w:type="table" w:styleId="TableGrid">
    <w:name w:val="Table Grid"/>
    <w:basedOn w:val="TableNormal"/>
    <w:uiPriority w:val="39"/>
    <w:rsid w:val="009E004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9E004C"/>
    <w:pPr>
      <w:spacing w:line="240" w:lineRule="auto"/>
    </w:pPr>
    <w:rPr>
      <w:i/>
      <w:iCs/>
      <w:color w:val="1F497D" w:themeColor="text2"/>
      <w:sz w:val="18"/>
      <w:szCs w:val="18"/>
    </w:rPr>
  </w:style>
  <w:style w:type="character" w:customStyle="1" w:styleId="CaptionChar">
    <w:name w:val="Caption Char"/>
    <w:basedOn w:val="DefaultParagraphFont"/>
    <w:link w:val="Caption"/>
    <w:uiPriority w:val="35"/>
    <w:rsid w:val="009E004C"/>
    <w:rPr>
      <w:rFonts w:ascii="Times New Roman" w:hAnsi="Times New Roman"/>
      <w:i/>
      <w:iCs/>
      <w:color w:val="1F497D" w:themeColor="text2"/>
      <w:sz w:val="18"/>
      <w:szCs w:val="18"/>
      <w:lang w:val="id-ID"/>
    </w:rPr>
  </w:style>
  <w:style w:type="paragraph" w:styleId="TOC1">
    <w:name w:val="toc 1"/>
    <w:basedOn w:val="Normal"/>
    <w:next w:val="Normal"/>
    <w:autoRedefine/>
    <w:uiPriority w:val="39"/>
    <w:unhideWhenUsed/>
    <w:qFormat/>
    <w:rsid w:val="009E004C"/>
    <w:pPr>
      <w:tabs>
        <w:tab w:val="right" w:leader="dot" w:pos="7927"/>
      </w:tabs>
      <w:spacing w:after="100"/>
    </w:pPr>
  </w:style>
  <w:style w:type="paragraph" w:styleId="TOC2">
    <w:name w:val="toc 2"/>
    <w:basedOn w:val="Normal"/>
    <w:next w:val="Normal"/>
    <w:autoRedefine/>
    <w:uiPriority w:val="39"/>
    <w:unhideWhenUsed/>
    <w:qFormat/>
    <w:rsid w:val="009E004C"/>
    <w:pPr>
      <w:spacing w:after="100"/>
      <w:ind w:left="220"/>
    </w:pPr>
  </w:style>
  <w:style w:type="paragraph" w:styleId="TOC3">
    <w:name w:val="toc 3"/>
    <w:basedOn w:val="Normal"/>
    <w:next w:val="Normal"/>
    <w:autoRedefine/>
    <w:uiPriority w:val="39"/>
    <w:unhideWhenUsed/>
    <w:qFormat/>
    <w:rsid w:val="009E004C"/>
    <w:pPr>
      <w:spacing w:after="100"/>
      <w:ind w:left="440"/>
    </w:pPr>
  </w:style>
  <w:style w:type="paragraph" w:styleId="TOC4">
    <w:name w:val="toc 4"/>
    <w:basedOn w:val="Normal"/>
    <w:next w:val="Normal"/>
    <w:autoRedefine/>
    <w:uiPriority w:val="39"/>
    <w:unhideWhenUsed/>
    <w:rsid w:val="009E004C"/>
    <w:pPr>
      <w:spacing w:after="100"/>
      <w:ind w:left="660"/>
    </w:pPr>
  </w:style>
  <w:style w:type="character" w:styleId="Hyperlink">
    <w:name w:val="Hyperlink"/>
    <w:basedOn w:val="DefaultParagraphFont"/>
    <w:uiPriority w:val="99"/>
    <w:unhideWhenUsed/>
    <w:rsid w:val="009E004C"/>
    <w:rPr>
      <w:color w:val="0000FF" w:themeColor="hyperlink"/>
      <w:u w:val="single"/>
    </w:rPr>
  </w:style>
  <w:style w:type="paragraph" w:customStyle="1" w:styleId="Gambar">
    <w:name w:val="Gambar"/>
    <w:basedOn w:val="Caption"/>
    <w:link w:val="GambarChar"/>
    <w:qFormat/>
    <w:rsid w:val="009E004C"/>
    <w:pPr>
      <w:jc w:val="center"/>
    </w:pPr>
    <w:rPr>
      <w:rFonts w:cs="Times New Roman"/>
      <w:b/>
      <w:i w:val="0"/>
      <w:color w:val="000000" w:themeColor="text1"/>
    </w:rPr>
  </w:style>
  <w:style w:type="character" w:customStyle="1" w:styleId="GambarChar">
    <w:name w:val="Gambar Char"/>
    <w:basedOn w:val="CaptionChar"/>
    <w:link w:val="Gambar"/>
    <w:rsid w:val="009E004C"/>
    <w:rPr>
      <w:rFonts w:ascii="Times New Roman" w:hAnsi="Times New Roman" w:cs="Times New Roman"/>
      <w:b/>
      <w:i w:val="0"/>
      <w:iCs/>
      <w:color w:val="000000" w:themeColor="text1"/>
      <w:sz w:val="18"/>
      <w:szCs w:val="18"/>
      <w:lang w:val="id-ID"/>
    </w:rPr>
  </w:style>
  <w:style w:type="paragraph" w:customStyle="1" w:styleId="Tabel">
    <w:name w:val="Tabel"/>
    <w:basedOn w:val="Caption"/>
    <w:link w:val="TabelChar"/>
    <w:qFormat/>
    <w:rsid w:val="009E004C"/>
    <w:pPr>
      <w:keepNext/>
    </w:pPr>
    <w:rPr>
      <w:rFonts w:cs="Times New Roman"/>
      <w:b/>
      <w:i w:val="0"/>
    </w:rPr>
  </w:style>
  <w:style w:type="character" w:customStyle="1" w:styleId="TabelChar">
    <w:name w:val="Tabel Char"/>
    <w:basedOn w:val="CaptionChar"/>
    <w:link w:val="Tabel"/>
    <w:rsid w:val="009E004C"/>
    <w:rPr>
      <w:rFonts w:ascii="Times New Roman" w:hAnsi="Times New Roman" w:cs="Times New Roman"/>
      <w:b/>
      <w:i w:val="0"/>
      <w:iCs/>
      <w:color w:val="1F497D" w:themeColor="text2"/>
      <w:sz w:val="18"/>
      <w:szCs w:val="18"/>
      <w:lang w:val="id-ID"/>
    </w:rPr>
  </w:style>
  <w:style w:type="paragraph" w:styleId="Header">
    <w:name w:val="header"/>
    <w:basedOn w:val="Normal"/>
    <w:link w:val="HeaderChar"/>
    <w:uiPriority w:val="99"/>
    <w:unhideWhenUsed/>
    <w:rsid w:val="009E0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04C"/>
    <w:rPr>
      <w:rFonts w:ascii="Times New Roman" w:hAnsi="Times New Roman"/>
      <w:sz w:val="24"/>
      <w:lang w:val="id-ID"/>
    </w:rPr>
  </w:style>
  <w:style w:type="paragraph" w:styleId="Footer">
    <w:name w:val="footer"/>
    <w:basedOn w:val="Normal"/>
    <w:link w:val="FooterChar"/>
    <w:uiPriority w:val="99"/>
    <w:unhideWhenUsed/>
    <w:rsid w:val="009E0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04C"/>
    <w:rPr>
      <w:rFonts w:ascii="Times New Roman" w:hAnsi="Times New Roman"/>
      <w:sz w:val="24"/>
      <w:lang w:val="id-ID"/>
    </w:rPr>
  </w:style>
  <w:style w:type="paragraph" w:styleId="HTMLPreformatted">
    <w:name w:val="HTML Preformatted"/>
    <w:basedOn w:val="Normal"/>
    <w:link w:val="HTMLPreformattedChar"/>
    <w:uiPriority w:val="99"/>
    <w:unhideWhenUsed/>
    <w:rsid w:val="009E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004C"/>
    <w:rPr>
      <w:rFonts w:ascii="Courier New" w:eastAsia="Times New Roman" w:hAnsi="Courier New" w:cs="Courier New"/>
      <w:sz w:val="20"/>
      <w:szCs w:val="20"/>
    </w:rPr>
  </w:style>
  <w:style w:type="character" w:styleId="PlaceholderText">
    <w:name w:val="Placeholder Text"/>
    <w:basedOn w:val="DefaultParagraphFont"/>
    <w:uiPriority w:val="99"/>
    <w:semiHidden/>
    <w:rsid w:val="009E004C"/>
    <w:rPr>
      <w:color w:val="808080"/>
    </w:rPr>
  </w:style>
  <w:style w:type="character" w:customStyle="1" w:styleId="apple-converted-space">
    <w:name w:val="apple-converted-space"/>
    <w:basedOn w:val="DefaultParagraphFont"/>
    <w:rsid w:val="009E004C"/>
  </w:style>
  <w:style w:type="character" w:styleId="Emphasis">
    <w:name w:val="Emphasis"/>
    <w:basedOn w:val="DefaultParagraphFont"/>
    <w:uiPriority w:val="20"/>
    <w:qFormat/>
    <w:rsid w:val="009E004C"/>
    <w:rPr>
      <w:i/>
      <w:iCs/>
    </w:rPr>
  </w:style>
  <w:style w:type="paragraph" w:customStyle="1" w:styleId="western">
    <w:name w:val="western"/>
    <w:basedOn w:val="Normal"/>
    <w:rsid w:val="009E004C"/>
    <w:pPr>
      <w:spacing w:before="100" w:beforeAutospacing="1" w:after="115" w:line="101" w:lineRule="atLeast"/>
      <w:jc w:val="both"/>
    </w:pPr>
    <w:rPr>
      <w:rFonts w:eastAsia="Times New Roman" w:cs="Times New Roman"/>
      <w:szCs w:val="24"/>
      <w:lang w:val="en-US"/>
    </w:rPr>
  </w:style>
  <w:style w:type="paragraph" w:styleId="NormalWeb">
    <w:name w:val="Normal (Web)"/>
    <w:basedOn w:val="Normal"/>
    <w:link w:val="NormalWebChar"/>
    <w:uiPriority w:val="99"/>
    <w:unhideWhenUsed/>
    <w:rsid w:val="009E004C"/>
    <w:pPr>
      <w:spacing w:before="100" w:beforeAutospacing="1" w:after="115" w:line="240" w:lineRule="auto"/>
      <w:jc w:val="both"/>
    </w:pPr>
    <w:rPr>
      <w:rFonts w:eastAsia="Times New Roman" w:cs="Times New Roman"/>
      <w:szCs w:val="24"/>
      <w:lang w:val="en-US"/>
    </w:rPr>
  </w:style>
  <w:style w:type="character" w:customStyle="1" w:styleId="NormalWebChar">
    <w:name w:val="Normal (Web) Char"/>
    <w:basedOn w:val="DefaultParagraphFont"/>
    <w:link w:val="NormalWeb"/>
    <w:uiPriority w:val="99"/>
    <w:rsid w:val="009E00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50503">
      <w:bodyDiv w:val="1"/>
      <w:marLeft w:val="0"/>
      <w:marRight w:val="0"/>
      <w:marTop w:val="0"/>
      <w:marBottom w:val="0"/>
      <w:divBdr>
        <w:top w:val="none" w:sz="0" w:space="0" w:color="auto"/>
        <w:left w:val="none" w:sz="0" w:space="0" w:color="auto"/>
        <w:bottom w:val="none" w:sz="0" w:space="0" w:color="auto"/>
        <w:right w:val="none" w:sz="0" w:space="0" w:color="auto"/>
      </w:divBdr>
    </w:div>
    <w:div w:id="5656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15</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budayasa</dc:creator>
  <cp:lastModifiedBy>budayasa</cp:lastModifiedBy>
  <cp:revision>6</cp:revision>
  <cp:lastPrinted>2015-04-15T03:00:00Z</cp:lastPrinted>
  <dcterms:created xsi:type="dcterms:W3CDTF">2015-04-14T15:52:00Z</dcterms:created>
  <dcterms:modified xsi:type="dcterms:W3CDTF">2015-04-29T12:45:00Z</dcterms:modified>
</cp:coreProperties>
</file>